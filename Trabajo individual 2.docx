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5F609" w14:textId="29FF6126" w:rsidR="00EB4427" w:rsidRPr="00EB4427" w:rsidRDefault="00BC23D5" w:rsidP="00EB4427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C64CF">
        <w:rPr>
          <w:rFonts w:ascii="Times New Roman" w:hAnsi="Times New Roman" w:cs="Times New Roman"/>
          <w:b/>
          <w:bCs/>
        </w:rPr>
        <w:t>Cuento interactivo</w:t>
      </w:r>
      <w:r w:rsidRPr="00523DD2">
        <w:rPr>
          <w:rFonts w:ascii="Times New Roman" w:hAnsi="Times New Roman" w:cs="Times New Roman"/>
          <w:b/>
          <w:bCs/>
        </w:rPr>
        <w:tab/>
      </w:r>
      <w:r w:rsidR="00CC28C3">
        <w:rPr>
          <w:rFonts w:ascii="Times New Roman" w:hAnsi="Times New Roman" w:cs="Times New Roman"/>
        </w:rPr>
        <w:tab/>
      </w:r>
    </w:p>
    <w:p w14:paraId="612E64EB" w14:textId="133B5406" w:rsidR="00BC23D5" w:rsidRDefault="00BC23D5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  <w:r w:rsidRPr="00954ED8">
        <w:rPr>
          <w:rFonts w:ascii="Times New Roman" w:hAnsi="Times New Roman" w:cs="Times New Roman"/>
          <w:b/>
          <w:bCs/>
        </w:rPr>
        <w:t>Contexto</w:t>
      </w:r>
    </w:p>
    <w:p w14:paraId="66133050" w14:textId="4BDDD242" w:rsidR="00061D09" w:rsidRPr="00061D09" w:rsidRDefault="00061D09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debe c</w:t>
      </w:r>
      <w:r w:rsidRPr="00061D09">
        <w:rPr>
          <w:rFonts w:ascii="Times New Roman" w:hAnsi="Times New Roman" w:cs="Times New Roman"/>
        </w:rPr>
        <w:t xml:space="preserve">rear </w:t>
      </w:r>
      <w:r w:rsidR="00EB4427">
        <w:rPr>
          <w:rFonts w:ascii="Times New Roman" w:hAnsi="Times New Roman" w:cs="Times New Roman"/>
        </w:rPr>
        <w:t>una composición gráfica interactiva, basada en un cuento de mínimo 300 palabras y que esté guardado en un archivo de texto TXT. Debe representar gráficamente una escena del cuento, donde el usuario pueda interactuar con al menos 5 elementos mencionados en el texto y que lleven el hilo de la historia. Cuando el usuario acabe las interacciones debe mostrarse una pantalla que indique la finalización del programa, y el cuento debe guardarse en un nuevo archivo TXT en el que se haya</w:t>
      </w:r>
      <w:r w:rsidR="00593FE4">
        <w:rPr>
          <w:rFonts w:ascii="Times New Roman" w:hAnsi="Times New Roman" w:cs="Times New Roman"/>
        </w:rPr>
        <w:t>n</w:t>
      </w:r>
      <w:r w:rsidR="00EB4427">
        <w:rPr>
          <w:rFonts w:ascii="Times New Roman" w:hAnsi="Times New Roman" w:cs="Times New Roman"/>
        </w:rPr>
        <w:t xml:space="preserve"> editad</w:t>
      </w:r>
      <w:r w:rsidR="00593FE4">
        <w:rPr>
          <w:rFonts w:ascii="Times New Roman" w:hAnsi="Times New Roman" w:cs="Times New Roman"/>
        </w:rPr>
        <w:t>o</w:t>
      </w:r>
      <w:r w:rsidR="00EB4427">
        <w:rPr>
          <w:rFonts w:ascii="Times New Roman" w:hAnsi="Times New Roman" w:cs="Times New Roman"/>
        </w:rPr>
        <w:t xml:space="preserve"> las palabras elegidas para las interacciones gráficas.</w:t>
      </w:r>
    </w:p>
    <w:p w14:paraId="2547E1C0" w14:textId="51AC4CEE" w:rsidR="00A22082" w:rsidRDefault="00BC23D5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  <w:r w:rsidRPr="00954ED8">
        <w:rPr>
          <w:rFonts w:ascii="Times New Roman" w:hAnsi="Times New Roman" w:cs="Times New Roman"/>
          <w:b/>
          <w:bCs/>
        </w:rPr>
        <w:t>Entidades (clases)</w:t>
      </w:r>
    </w:p>
    <w:p w14:paraId="70E0862F" w14:textId="6B46528A" w:rsidR="009706EC" w:rsidRPr="009706EC" w:rsidRDefault="009706EC" w:rsidP="009706EC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 w:rsidRPr="009706EC">
        <w:rPr>
          <w:rFonts w:ascii="Times New Roman" w:hAnsi="Times New Roman" w:cs="Times New Roman"/>
        </w:rPr>
        <w:t>1. Pantalla in</w:t>
      </w:r>
      <w:r>
        <w:rPr>
          <w:rFonts w:ascii="Times New Roman" w:hAnsi="Times New Roman" w:cs="Times New Roman"/>
        </w:rPr>
        <w:t>i</w:t>
      </w:r>
      <w:r w:rsidRPr="009706EC">
        <w:rPr>
          <w:rFonts w:ascii="Times New Roman" w:hAnsi="Times New Roman" w:cs="Times New Roman"/>
        </w:rPr>
        <w:t>cial (vista)</w:t>
      </w:r>
    </w:p>
    <w:p w14:paraId="70889DC6" w14:textId="77777777" w:rsidR="009706EC" w:rsidRPr="009706EC" w:rsidRDefault="009706EC" w:rsidP="009706EC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 w:rsidRPr="009706EC">
        <w:rPr>
          <w:rFonts w:ascii="Times New Roman" w:hAnsi="Times New Roman" w:cs="Times New Roman"/>
        </w:rPr>
        <w:t>2. Pantalla de interacción (vista)</w:t>
      </w:r>
    </w:p>
    <w:p w14:paraId="4419B9ED" w14:textId="4E35D858" w:rsidR="009706EC" w:rsidRPr="009706EC" w:rsidRDefault="009706EC" w:rsidP="009706EC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 w:rsidRPr="009706EC">
        <w:rPr>
          <w:rFonts w:ascii="Times New Roman" w:hAnsi="Times New Roman" w:cs="Times New Roman"/>
        </w:rPr>
        <w:t xml:space="preserve">3. Pantalla </w:t>
      </w:r>
      <w:r>
        <w:rPr>
          <w:rFonts w:ascii="Times New Roman" w:hAnsi="Times New Roman" w:cs="Times New Roman"/>
        </w:rPr>
        <w:t xml:space="preserve">de </w:t>
      </w:r>
      <w:r w:rsidR="00A22082">
        <w:rPr>
          <w:rFonts w:ascii="Times New Roman" w:hAnsi="Times New Roman" w:cs="Times New Roman"/>
        </w:rPr>
        <w:t>finalización</w:t>
      </w:r>
      <w:r w:rsidR="00A22082" w:rsidRPr="009706EC">
        <w:rPr>
          <w:rFonts w:ascii="Times New Roman" w:hAnsi="Times New Roman" w:cs="Times New Roman"/>
        </w:rPr>
        <w:t xml:space="preserve"> (</w:t>
      </w:r>
      <w:r w:rsidRPr="009706EC">
        <w:rPr>
          <w:rFonts w:ascii="Times New Roman" w:hAnsi="Times New Roman" w:cs="Times New Roman"/>
        </w:rPr>
        <w:t>vista)</w:t>
      </w:r>
    </w:p>
    <w:p w14:paraId="29FEA2D3" w14:textId="44F6A5DE" w:rsidR="009706EC" w:rsidRPr="009706EC" w:rsidRDefault="009706EC" w:rsidP="009706EC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 w:rsidRPr="009706EC">
        <w:rPr>
          <w:rFonts w:ascii="Times New Roman" w:hAnsi="Times New Roman" w:cs="Times New Roman"/>
        </w:rPr>
        <w:t>4. Elemento (</w:t>
      </w:r>
      <w:r w:rsidR="0034178F">
        <w:rPr>
          <w:rFonts w:ascii="Times New Roman" w:hAnsi="Times New Roman" w:cs="Times New Roman"/>
        </w:rPr>
        <w:t>controlador</w:t>
      </w:r>
      <w:r w:rsidRPr="009706EC">
        <w:rPr>
          <w:rFonts w:ascii="Times New Roman" w:hAnsi="Times New Roman" w:cs="Times New Roman"/>
        </w:rPr>
        <w:t>, clase papá)</w:t>
      </w:r>
    </w:p>
    <w:p w14:paraId="28B93772" w14:textId="03444B5A" w:rsidR="009706EC" w:rsidRPr="009706EC" w:rsidRDefault="009706EC" w:rsidP="009706EC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 w:rsidRPr="009706EC">
        <w:rPr>
          <w:rFonts w:ascii="Times New Roman" w:hAnsi="Times New Roman" w:cs="Times New Roman"/>
        </w:rPr>
        <w:t>5.</w:t>
      </w:r>
      <w:r w:rsidR="00614326">
        <w:rPr>
          <w:rFonts w:ascii="Times New Roman" w:hAnsi="Times New Roman" w:cs="Times New Roman"/>
        </w:rPr>
        <w:t xml:space="preserve"> </w:t>
      </w:r>
      <w:proofErr w:type="spellStart"/>
      <w:r w:rsidR="00614326">
        <w:rPr>
          <w:rFonts w:ascii="Times New Roman" w:hAnsi="Times New Roman" w:cs="Times New Roman"/>
        </w:rPr>
        <w:t>Tadpole</w:t>
      </w:r>
      <w:proofErr w:type="spellEnd"/>
      <w:r w:rsidRPr="009706EC">
        <w:rPr>
          <w:rFonts w:ascii="Times New Roman" w:hAnsi="Times New Roman" w:cs="Times New Roman"/>
        </w:rPr>
        <w:t xml:space="preserve"> (</w:t>
      </w:r>
      <w:r w:rsidR="0034178F">
        <w:rPr>
          <w:rFonts w:ascii="Times New Roman" w:hAnsi="Times New Roman" w:cs="Times New Roman"/>
        </w:rPr>
        <w:t>controlador</w:t>
      </w:r>
      <w:r w:rsidRPr="009706EC">
        <w:rPr>
          <w:rFonts w:ascii="Times New Roman" w:hAnsi="Times New Roman" w:cs="Times New Roman"/>
        </w:rPr>
        <w:t>, clase hijo)</w:t>
      </w:r>
    </w:p>
    <w:p w14:paraId="6490CC21" w14:textId="1268D88B" w:rsidR="009706EC" w:rsidRPr="009706EC" w:rsidRDefault="009706EC" w:rsidP="009706EC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 w:rsidRPr="009706EC">
        <w:rPr>
          <w:rFonts w:ascii="Times New Roman" w:hAnsi="Times New Roman" w:cs="Times New Roman"/>
        </w:rPr>
        <w:t xml:space="preserve">6. </w:t>
      </w:r>
      <w:r w:rsidR="00614326">
        <w:rPr>
          <w:rFonts w:ascii="Times New Roman" w:hAnsi="Times New Roman" w:cs="Times New Roman"/>
        </w:rPr>
        <w:t>Shorts</w:t>
      </w:r>
      <w:r w:rsidRPr="009706EC">
        <w:rPr>
          <w:rFonts w:ascii="Times New Roman" w:hAnsi="Times New Roman" w:cs="Times New Roman"/>
        </w:rPr>
        <w:t xml:space="preserve"> (</w:t>
      </w:r>
      <w:r w:rsidR="0034178F">
        <w:rPr>
          <w:rFonts w:ascii="Times New Roman" w:hAnsi="Times New Roman" w:cs="Times New Roman"/>
        </w:rPr>
        <w:t>controlador</w:t>
      </w:r>
      <w:r w:rsidRPr="009706EC">
        <w:rPr>
          <w:rFonts w:ascii="Times New Roman" w:hAnsi="Times New Roman" w:cs="Times New Roman"/>
        </w:rPr>
        <w:t>, clase hijo)</w:t>
      </w:r>
    </w:p>
    <w:p w14:paraId="21F40547" w14:textId="094D48E4" w:rsidR="009706EC" w:rsidRPr="009706EC" w:rsidRDefault="009706EC" w:rsidP="009706EC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 w:rsidRPr="009706EC">
        <w:rPr>
          <w:rFonts w:ascii="Times New Roman" w:hAnsi="Times New Roman" w:cs="Times New Roman"/>
        </w:rPr>
        <w:t xml:space="preserve">7. </w:t>
      </w:r>
      <w:proofErr w:type="spellStart"/>
      <w:r w:rsidR="00614326">
        <w:rPr>
          <w:rFonts w:ascii="Times New Roman" w:hAnsi="Times New Roman" w:cs="Times New Roman"/>
        </w:rPr>
        <w:t>Tie</w:t>
      </w:r>
      <w:proofErr w:type="spellEnd"/>
      <w:r w:rsidRPr="009706EC">
        <w:rPr>
          <w:rFonts w:ascii="Times New Roman" w:hAnsi="Times New Roman" w:cs="Times New Roman"/>
        </w:rPr>
        <w:t xml:space="preserve"> (</w:t>
      </w:r>
      <w:r w:rsidR="0034178F">
        <w:rPr>
          <w:rFonts w:ascii="Times New Roman" w:hAnsi="Times New Roman" w:cs="Times New Roman"/>
        </w:rPr>
        <w:t>controlador</w:t>
      </w:r>
      <w:r w:rsidRPr="009706EC">
        <w:rPr>
          <w:rFonts w:ascii="Times New Roman" w:hAnsi="Times New Roman" w:cs="Times New Roman"/>
        </w:rPr>
        <w:t>, clase hijo)</w:t>
      </w:r>
    </w:p>
    <w:p w14:paraId="297B2EDD" w14:textId="3E5C1C7E" w:rsidR="009706EC" w:rsidRPr="009706EC" w:rsidRDefault="009706EC" w:rsidP="009706EC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 w:rsidRPr="009706EC">
        <w:rPr>
          <w:rFonts w:ascii="Times New Roman" w:hAnsi="Times New Roman" w:cs="Times New Roman"/>
        </w:rPr>
        <w:t xml:space="preserve">8. </w:t>
      </w:r>
      <w:proofErr w:type="spellStart"/>
      <w:r w:rsidR="00614326">
        <w:rPr>
          <w:rFonts w:ascii="Times New Roman" w:hAnsi="Times New Roman" w:cs="Times New Roman"/>
        </w:rPr>
        <w:t>Hat</w:t>
      </w:r>
      <w:proofErr w:type="spellEnd"/>
      <w:r w:rsidRPr="009706EC">
        <w:rPr>
          <w:rFonts w:ascii="Times New Roman" w:hAnsi="Times New Roman" w:cs="Times New Roman"/>
        </w:rPr>
        <w:t xml:space="preserve"> (</w:t>
      </w:r>
      <w:r w:rsidR="0034178F">
        <w:rPr>
          <w:rFonts w:ascii="Times New Roman" w:hAnsi="Times New Roman" w:cs="Times New Roman"/>
        </w:rPr>
        <w:t>controlador</w:t>
      </w:r>
      <w:r w:rsidRPr="009706EC">
        <w:rPr>
          <w:rFonts w:ascii="Times New Roman" w:hAnsi="Times New Roman" w:cs="Times New Roman"/>
        </w:rPr>
        <w:t>, clase hijo)</w:t>
      </w:r>
    </w:p>
    <w:p w14:paraId="75C1A55B" w14:textId="3B37CE0E" w:rsidR="009706EC" w:rsidRPr="009706EC" w:rsidRDefault="009706EC" w:rsidP="009706EC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 w:rsidRPr="009706EC">
        <w:rPr>
          <w:rFonts w:ascii="Times New Roman" w:hAnsi="Times New Roman" w:cs="Times New Roman"/>
        </w:rPr>
        <w:t xml:space="preserve">9. </w:t>
      </w:r>
      <w:proofErr w:type="spellStart"/>
      <w:r w:rsidR="00614326">
        <w:rPr>
          <w:rFonts w:ascii="Times New Roman" w:hAnsi="Times New Roman" w:cs="Times New Roman"/>
        </w:rPr>
        <w:t>Vest</w:t>
      </w:r>
      <w:proofErr w:type="spellEnd"/>
      <w:r w:rsidRPr="009706EC">
        <w:rPr>
          <w:rFonts w:ascii="Times New Roman" w:hAnsi="Times New Roman" w:cs="Times New Roman"/>
        </w:rPr>
        <w:t xml:space="preserve"> (</w:t>
      </w:r>
      <w:r w:rsidR="0034178F">
        <w:rPr>
          <w:rFonts w:ascii="Times New Roman" w:hAnsi="Times New Roman" w:cs="Times New Roman"/>
        </w:rPr>
        <w:t>controlador</w:t>
      </w:r>
      <w:r w:rsidRPr="009706EC">
        <w:rPr>
          <w:rFonts w:ascii="Times New Roman" w:hAnsi="Times New Roman" w:cs="Times New Roman"/>
        </w:rPr>
        <w:t>, clase hijo)</w:t>
      </w:r>
    </w:p>
    <w:p w14:paraId="20F1826E" w14:textId="199D090C" w:rsidR="009706EC" w:rsidRPr="009706EC" w:rsidRDefault="009706EC" w:rsidP="009706EC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 w:rsidRPr="009706EC">
        <w:rPr>
          <w:rFonts w:ascii="Times New Roman" w:hAnsi="Times New Roman" w:cs="Times New Roman"/>
        </w:rPr>
        <w:t>10. Interacción pantalla inicial (</w:t>
      </w:r>
      <w:r>
        <w:rPr>
          <w:rFonts w:ascii="Times New Roman" w:hAnsi="Times New Roman" w:cs="Times New Roman"/>
        </w:rPr>
        <w:t>modelo)</w:t>
      </w:r>
    </w:p>
    <w:p w14:paraId="6C257EDD" w14:textId="5289D4B2" w:rsidR="009706EC" w:rsidRPr="009706EC" w:rsidRDefault="009706EC" w:rsidP="009706EC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 w:rsidRPr="009706EC">
        <w:rPr>
          <w:rFonts w:ascii="Times New Roman" w:hAnsi="Times New Roman" w:cs="Times New Roman"/>
        </w:rPr>
        <w:t>11. Interacción pantalla de interacción (</w:t>
      </w:r>
      <w:r>
        <w:rPr>
          <w:rFonts w:ascii="Times New Roman" w:hAnsi="Times New Roman" w:cs="Times New Roman"/>
        </w:rPr>
        <w:t>modelo)</w:t>
      </w:r>
    </w:p>
    <w:p w14:paraId="283B1C4E" w14:textId="60ED01C1" w:rsidR="009706EC" w:rsidRPr="009706EC" w:rsidRDefault="009706EC" w:rsidP="00F34CB0">
      <w:pPr>
        <w:tabs>
          <w:tab w:val="center" w:pos="4252"/>
          <w:tab w:val="left" w:pos="5320"/>
        </w:tabs>
        <w:ind w:left="4252" w:hanging="4252"/>
        <w:rPr>
          <w:rFonts w:ascii="Times New Roman" w:hAnsi="Times New Roman" w:cs="Times New Roman"/>
        </w:rPr>
      </w:pPr>
      <w:r w:rsidRPr="009706EC">
        <w:rPr>
          <w:rFonts w:ascii="Times New Roman" w:hAnsi="Times New Roman" w:cs="Times New Roman"/>
        </w:rPr>
        <w:t>12. Interacción ir a pantalla d</w:t>
      </w:r>
      <w:r w:rsidR="00F34CB0">
        <w:rPr>
          <w:rFonts w:ascii="Times New Roman" w:hAnsi="Times New Roman" w:cs="Times New Roman"/>
        </w:rPr>
        <w:t>e finalización (modelo)</w:t>
      </w:r>
    </w:p>
    <w:p w14:paraId="5C61CAC9" w14:textId="17D7F982" w:rsidR="00BC23D5" w:rsidRDefault="00BC23D5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  <w:r w:rsidRPr="00954ED8">
        <w:rPr>
          <w:rFonts w:ascii="Times New Roman" w:hAnsi="Times New Roman" w:cs="Times New Roman"/>
          <w:b/>
          <w:bCs/>
        </w:rPr>
        <w:t>Requerimientos funcionales</w:t>
      </w:r>
    </w:p>
    <w:p w14:paraId="538BA74C" w14:textId="7DB8BC43" w:rsidR="00593FE4" w:rsidRPr="00593FE4" w:rsidRDefault="00593FE4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 w:rsidRPr="00593FE4">
        <w:rPr>
          <w:rFonts w:ascii="Times New Roman" w:hAnsi="Times New Roman" w:cs="Times New Roman"/>
        </w:rPr>
        <w:t>1.Acceder al archivo TXT</w:t>
      </w:r>
    </w:p>
    <w:p w14:paraId="4F74162D" w14:textId="3997B278" w:rsidR="00E73569" w:rsidRPr="006C2D17" w:rsidRDefault="00593FE4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E73569" w:rsidRPr="006C2D17">
        <w:rPr>
          <w:rFonts w:ascii="Times New Roman" w:hAnsi="Times New Roman" w:cs="Times New Roman"/>
        </w:rPr>
        <w:t>.Mostrar pantalla de inicio</w:t>
      </w:r>
    </w:p>
    <w:p w14:paraId="16788451" w14:textId="0D5F77E8" w:rsidR="00DA20B2" w:rsidRPr="006C2D17" w:rsidRDefault="00593FE4" w:rsidP="00BC23D5">
      <w:pPr>
        <w:tabs>
          <w:tab w:val="center" w:pos="4252"/>
          <w:tab w:val="left" w:pos="5320"/>
        </w:tabs>
        <w:rPr>
          <w:rFonts w:ascii="Times New Roman" w:eastAsia="Times New Roman" w:hAnsi="Times New Roman" w:cs="Times New Roman"/>
          <w:color w:val="000000"/>
          <w:lang w:eastAsia="es-ES"/>
        </w:rPr>
      </w:pPr>
      <w:r>
        <w:rPr>
          <w:rFonts w:ascii="Times New Roman" w:eastAsia="Times New Roman" w:hAnsi="Times New Roman" w:cs="Times New Roman"/>
          <w:color w:val="000000"/>
          <w:lang w:eastAsia="es-ES"/>
        </w:rPr>
        <w:t>3</w:t>
      </w:r>
      <w:r w:rsidR="00DA20B2" w:rsidRPr="006C2D17">
        <w:rPr>
          <w:rFonts w:ascii="Times New Roman" w:eastAsia="Times New Roman" w:hAnsi="Times New Roman" w:cs="Times New Roman"/>
          <w:color w:val="000000"/>
          <w:lang w:eastAsia="es-ES"/>
        </w:rPr>
        <w:t>.</w:t>
      </w:r>
      <w:r w:rsidR="00AF2501">
        <w:rPr>
          <w:rFonts w:ascii="Times New Roman" w:eastAsia="Times New Roman" w:hAnsi="Times New Roman" w:cs="Times New Roman"/>
          <w:color w:val="000000"/>
          <w:lang w:eastAsia="es-ES"/>
        </w:rPr>
        <w:t xml:space="preserve">Mostrar pantalla de </w:t>
      </w:r>
      <w:r w:rsidR="00120CAB">
        <w:rPr>
          <w:rFonts w:ascii="Times New Roman" w:eastAsia="Times New Roman" w:hAnsi="Times New Roman" w:cs="Times New Roman"/>
          <w:color w:val="000000"/>
          <w:lang w:eastAsia="es-ES"/>
        </w:rPr>
        <w:t>interacción</w:t>
      </w:r>
    </w:p>
    <w:p w14:paraId="36BA716E" w14:textId="49633F59" w:rsidR="00AF6E54" w:rsidRPr="006C2D17" w:rsidRDefault="00593FE4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AF6E54" w:rsidRPr="006C2D17">
        <w:rPr>
          <w:rFonts w:ascii="Times New Roman" w:hAnsi="Times New Roman" w:cs="Times New Roman"/>
        </w:rPr>
        <w:t xml:space="preserve">.Mostrar </w:t>
      </w:r>
      <w:r w:rsidR="000A2839">
        <w:rPr>
          <w:rFonts w:ascii="Times New Roman" w:hAnsi="Times New Roman" w:cs="Times New Roman"/>
        </w:rPr>
        <w:t>pantalla de finalización del programa</w:t>
      </w:r>
    </w:p>
    <w:p w14:paraId="4A158DE6" w14:textId="3DBB9E6C" w:rsidR="00DA20B2" w:rsidRPr="006C2D17" w:rsidRDefault="00593FE4" w:rsidP="00DA20B2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DA20B2" w:rsidRPr="006C2D17">
        <w:rPr>
          <w:rFonts w:ascii="Times New Roman" w:hAnsi="Times New Roman" w:cs="Times New Roman"/>
        </w:rPr>
        <w:t>.</w:t>
      </w:r>
      <w:r w:rsidR="000A2839">
        <w:rPr>
          <w:rFonts w:ascii="Times New Roman" w:hAnsi="Times New Roman" w:cs="Times New Roman"/>
        </w:rPr>
        <w:t>Mostrar elemento de interacción 1</w:t>
      </w:r>
    </w:p>
    <w:p w14:paraId="693178BE" w14:textId="06632EC1" w:rsidR="000A2839" w:rsidRPr="006C2D17" w:rsidRDefault="00593FE4" w:rsidP="000A2839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DA20B2" w:rsidRPr="006C2D17">
        <w:rPr>
          <w:rFonts w:ascii="Times New Roman" w:hAnsi="Times New Roman" w:cs="Times New Roman"/>
        </w:rPr>
        <w:t>.</w:t>
      </w:r>
      <w:r w:rsidR="000A2839">
        <w:rPr>
          <w:rFonts w:ascii="Times New Roman" w:hAnsi="Times New Roman" w:cs="Times New Roman"/>
        </w:rPr>
        <w:t>Mostrar elemento de interacción 2</w:t>
      </w:r>
    </w:p>
    <w:p w14:paraId="78E4FEDB" w14:textId="358ED515" w:rsidR="000A2839" w:rsidRPr="006C2D17" w:rsidRDefault="00593FE4" w:rsidP="000A2839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DA20B2" w:rsidRPr="006C2D17">
        <w:rPr>
          <w:rFonts w:ascii="Times New Roman" w:hAnsi="Times New Roman" w:cs="Times New Roman"/>
        </w:rPr>
        <w:t>.</w:t>
      </w:r>
      <w:r w:rsidR="000A2839">
        <w:rPr>
          <w:rFonts w:ascii="Times New Roman" w:hAnsi="Times New Roman" w:cs="Times New Roman"/>
        </w:rPr>
        <w:t>Mostrar elemento de interacción 3</w:t>
      </w:r>
    </w:p>
    <w:p w14:paraId="64DAB847" w14:textId="37071D1E" w:rsidR="000A2839" w:rsidRPr="006C2D17" w:rsidRDefault="00593FE4" w:rsidP="000A2839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DA20B2" w:rsidRPr="006C2D17">
        <w:rPr>
          <w:rFonts w:ascii="Times New Roman" w:hAnsi="Times New Roman" w:cs="Times New Roman"/>
        </w:rPr>
        <w:t>.</w:t>
      </w:r>
      <w:r w:rsidR="000A2839">
        <w:rPr>
          <w:rFonts w:ascii="Times New Roman" w:hAnsi="Times New Roman" w:cs="Times New Roman"/>
        </w:rPr>
        <w:t>Mostrar elemento de interacción 4</w:t>
      </w:r>
    </w:p>
    <w:p w14:paraId="0861346C" w14:textId="19FDF2EC" w:rsidR="00DA20B2" w:rsidRPr="006C2D17" w:rsidRDefault="00593FE4" w:rsidP="00DA20B2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="00DA20B2" w:rsidRPr="006C2D17">
        <w:rPr>
          <w:rFonts w:ascii="Times New Roman" w:hAnsi="Times New Roman" w:cs="Times New Roman"/>
        </w:rPr>
        <w:t>.</w:t>
      </w:r>
      <w:r w:rsidR="000A2839">
        <w:rPr>
          <w:rFonts w:ascii="Times New Roman" w:hAnsi="Times New Roman" w:cs="Times New Roman"/>
        </w:rPr>
        <w:t>Mostrar elemento de interacción 5</w:t>
      </w:r>
    </w:p>
    <w:p w14:paraId="64240C0D" w14:textId="3DC13AD1" w:rsidR="00DA20B2" w:rsidRPr="006C2D17" w:rsidRDefault="00593FE4" w:rsidP="00DA20B2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="00DA20B2" w:rsidRPr="006C2D17">
        <w:rPr>
          <w:rFonts w:ascii="Times New Roman" w:hAnsi="Times New Roman" w:cs="Times New Roman"/>
        </w:rPr>
        <w:t>.</w:t>
      </w:r>
      <w:r w:rsidR="00A15F4F">
        <w:rPr>
          <w:rFonts w:ascii="Times New Roman" w:hAnsi="Times New Roman" w:cs="Times New Roman"/>
        </w:rPr>
        <w:t xml:space="preserve">Hacer </w:t>
      </w:r>
      <w:proofErr w:type="spellStart"/>
      <w:proofErr w:type="gramStart"/>
      <w:r w:rsidR="00A15F4F">
        <w:rPr>
          <w:rFonts w:ascii="Times New Roman" w:hAnsi="Times New Roman" w:cs="Times New Roman"/>
        </w:rPr>
        <w:t>click</w:t>
      </w:r>
      <w:proofErr w:type="spellEnd"/>
      <w:proofErr w:type="gramEnd"/>
      <w:r w:rsidR="00A15F4F">
        <w:rPr>
          <w:rFonts w:ascii="Times New Roman" w:hAnsi="Times New Roman" w:cs="Times New Roman"/>
        </w:rPr>
        <w:t xml:space="preserve"> en el botón de iniciar</w:t>
      </w:r>
    </w:p>
    <w:p w14:paraId="1BED2967" w14:textId="71518EB2" w:rsidR="00CD349B" w:rsidRDefault="00CD349B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593FE4">
        <w:rPr>
          <w:rFonts w:ascii="Times New Roman" w:hAnsi="Times New Roman" w:cs="Times New Roman"/>
        </w:rPr>
        <w:t>1</w:t>
      </w:r>
      <w:r w:rsidR="00A15F4F">
        <w:rPr>
          <w:rFonts w:ascii="Times New Roman" w:hAnsi="Times New Roman" w:cs="Times New Roman"/>
        </w:rPr>
        <w:t xml:space="preserve">. Hacer </w:t>
      </w:r>
      <w:proofErr w:type="spellStart"/>
      <w:proofErr w:type="gramStart"/>
      <w:r w:rsidR="00A15F4F">
        <w:rPr>
          <w:rFonts w:ascii="Times New Roman" w:hAnsi="Times New Roman" w:cs="Times New Roman"/>
        </w:rPr>
        <w:t>click</w:t>
      </w:r>
      <w:proofErr w:type="spellEnd"/>
      <w:proofErr w:type="gramEnd"/>
      <w:r w:rsidR="00A15F4F">
        <w:rPr>
          <w:rFonts w:ascii="Times New Roman" w:hAnsi="Times New Roman" w:cs="Times New Roman"/>
        </w:rPr>
        <w:t xml:space="preserve"> en cada elemento de interacción</w:t>
      </w:r>
    </w:p>
    <w:p w14:paraId="128795E2" w14:textId="78DF1FC8" w:rsidR="00DA20B2" w:rsidRDefault="00CD349B" w:rsidP="00A15F4F">
      <w:pPr>
        <w:tabs>
          <w:tab w:val="center" w:pos="4252"/>
          <w:tab w:val="left" w:pos="5320"/>
        </w:tabs>
        <w:ind w:left="4252" w:hanging="42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593FE4">
        <w:rPr>
          <w:rFonts w:ascii="Times New Roman" w:hAnsi="Times New Roman" w:cs="Times New Roman"/>
        </w:rPr>
        <w:t>2</w:t>
      </w:r>
      <w:r w:rsidR="008C2A66" w:rsidRPr="006C2D17">
        <w:rPr>
          <w:rFonts w:ascii="Times New Roman" w:hAnsi="Times New Roman" w:cs="Times New Roman"/>
        </w:rPr>
        <w:t>.</w:t>
      </w:r>
      <w:r w:rsidR="00A15F4F">
        <w:rPr>
          <w:rFonts w:ascii="Times New Roman" w:hAnsi="Times New Roman" w:cs="Times New Roman"/>
        </w:rPr>
        <w:t>Arrartrar elementos de interacción</w:t>
      </w:r>
    </w:p>
    <w:p w14:paraId="071F5F1C" w14:textId="3CBCC081" w:rsidR="006B7745" w:rsidRDefault="006B7745" w:rsidP="00A15F4F">
      <w:pPr>
        <w:tabs>
          <w:tab w:val="center" w:pos="4252"/>
          <w:tab w:val="left" w:pos="5320"/>
        </w:tabs>
        <w:ind w:left="4252" w:hanging="42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</w:t>
      </w:r>
      <w:r w:rsidR="00593FE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.Activarse botón</w:t>
      </w:r>
      <w:r w:rsidR="0063435B">
        <w:rPr>
          <w:rFonts w:ascii="Times New Roman" w:hAnsi="Times New Roman" w:cs="Times New Roman"/>
        </w:rPr>
        <w:t xml:space="preserve"> “seguir”</w:t>
      </w:r>
      <w:r>
        <w:rPr>
          <w:rFonts w:ascii="Times New Roman" w:hAnsi="Times New Roman" w:cs="Times New Roman"/>
        </w:rPr>
        <w:t xml:space="preserve"> a la</w:t>
      </w:r>
      <w:r w:rsidR="0063435B">
        <w:rPr>
          <w:rFonts w:ascii="Times New Roman" w:hAnsi="Times New Roman" w:cs="Times New Roman"/>
        </w:rPr>
        <w:t xml:space="preserve"> pantalla de finalización</w:t>
      </w:r>
    </w:p>
    <w:p w14:paraId="060E100C" w14:textId="2622661F" w:rsidR="0063435B" w:rsidRDefault="0063435B" w:rsidP="00A15F4F">
      <w:pPr>
        <w:tabs>
          <w:tab w:val="center" w:pos="4252"/>
          <w:tab w:val="left" w:pos="5320"/>
        </w:tabs>
        <w:ind w:left="4252" w:hanging="42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14.Hacer </w:t>
      </w:r>
      <w:proofErr w:type="spellStart"/>
      <w:proofErr w:type="gramStart"/>
      <w:r>
        <w:rPr>
          <w:rFonts w:ascii="Times New Roman" w:hAnsi="Times New Roman" w:cs="Times New Roman"/>
        </w:rPr>
        <w:t>click</w:t>
      </w:r>
      <w:proofErr w:type="spellEnd"/>
      <w:proofErr w:type="gramEnd"/>
      <w:r>
        <w:rPr>
          <w:rFonts w:ascii="Times New Roman" w:hAnsi="Times New Roman" w:cs="Times New Roman"/>
        </w:rPr>
        <w:t xml:space="preserve"> en botón “seguir” para ir a la pantalla de finalización</w:t>
      </w:r>
    </w:p>
    <w:p w14:paraId="16444F22" w14:textId="0DD7AACF" w:rsidR="006B7745" w:rsidRDefault="006B7745" w:rsidP="00A15F4F">
      <w:pPr>
        <w:tabs>
          <w:tab w:val="center" w:pos="4252"/>
          <w:tab w:val="left" w:pos="5320"/>
        </w:tabs>
        <w:ind w:left="4252" w:hanging="42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63435B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. </w:t>
      </w:r>
      <w:r w:rsidR="0063435B">
        <w:rPr>
          <w:rFonts w:ascii="Times New Roman" w:hAnsi="Times New Roman" w:cs="Times New Roman"/>
        </w:rPr>
        <w:t>Cerrar el programa</w:t>
      </w:r>
    </w:p>
    <w:p w14:paraId="008A268A" w14:textId="77777777" w:rsidR="00A759EF" w:rsidRPr="00523DD2" w:rsidRDefault="00A759EF" w:rsidP="00A759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23DD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RF1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="00A759EF" w:rsidRPr="00523DD2" w14:paraId="2EBA6AA6" w14:textId="77777777" w:rsidTr="00134D93">
        <w:tc>
          <w:tcPr>
            <w:tcW w:w="8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52C89" w14:textId="77777777" w:rsidR="00A759EF" w:rsidRPr="00523DD2" w:rsidRDefault="00A759EF" w:rsidP="00134D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RF1</w:t>
            </w:r>
          </w:p>
        </w:tc>
      </w:tr>
      <w:tr w:rsidR="00A759EF" w:rsidRPr="00523DD2" w14:paraId="767ABC32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A304E" w14:textId="77777777" w:rsidR="00A759EF" w:rsidRPr="00523DD2" w:rsidRDefault="00A759EF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BFD8B" w14:textId="1672FA43" w:rsidR="00A759EF" w:rsidRPr="00523DD2" w:rsidRDefault="00A759EF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El </w:t>
            </w:r>
            <w:r w:rsidRPr="00DB3D0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programa</w:t>
            </w:r>
            <w:r w:rsidRPr="00523DD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debe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</w:t>
            </w:r>
            <w:r w:rsidR="00593FE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acceder al archivo TXT</w:t>
            </w:r>
          </w:p>
        </w:tc>
      </w:tr>
      <w:tr w:rsidR="00A759EF" w:rsidRPr="00523DD2" w14:paraId="75A2CDCD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92D05C" w14:textId="77777777" w:rsidR="00A759EF" w:rsidRPr="00523DD2" w:rsidRDefault="00A759EF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03F8C" w14:textId="0DA5A8A1" w:rsidR="00A759EF" w:rsidRPr="00523DD2" w:rsidRDefault="008A15B0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Archivo TXT</w:t>
            </w:r>
          </w:p>
        </w:tc>
      </w:tr>
      <w:tr w:rsidR="00A759EF" w:rsidRPr="00523DD2" w14:paraId="5B5AF5C9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E198D" w14:textId="77777777" w:rsidR="00A759EF" w:rsidRPr="00523DD2" w:rsidRDefault="00A759EF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6F53C" w14:textId="2B8CA17F" w:rsidR="00A759EF" w:rsidRPr="00523DD2" w:rsidRDefault="008A15B0" w:rsidP="00134D93">
            <w:pPr>
              <w:tabs>
                <w:tab w:val="left" w:pos="17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Lista de palabras</w:t>
            </w:r>
          </w:p>
        </w:tc>
      </w:tr>
      <w:tr w:rsidR="00A759EF" w:rsidRPr="00523DD2" w14:paraId="7A3913FB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3FBA8" w14:textId="77777777" w:rsidR="00A759EF" w:rsidRPr="00523DD2" w:rsidRDefault="00A759EF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2A3B7E" w14:textId="5DBB0DCD" w:rsidR="00A759EF" w:rsidRPr="00523DD2" w:rsidRDefault="008A15B0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8A15B0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El archivo TXT debe existir en 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programa</w:t>
            </w:r>
          </w:p>
        </w:tc>
      </w:tr>
      <w:tr w:rsidR="00A759EF" w:rsidRPr="00523DD2" w14:paraId="79F61B81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C081C3" w14:textId="77777777" w:rsidR="00A759EF" w:rsidRPr="00523DD2" w:rsidRDefault="00A759EF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F002A" w14:textId="1EB6611B" w:rsidR="00A759EF" w:rsidRPr="00523DD2" w:rsidRDefault="00A759EF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</w:tbl>
    <w:p w14:paraId="41B60FD5" w14:textId="77777777" w:rsidR="00A759EF" w:rsidRDefault="00A759EF" w:rsidP="00523DD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</w:p>
    <w:p w14:paraId="13F69C00" w14:textId="3C293444" w:rsidR="00523DD2" w:rsidRPr="00523DD2" w:rsidRDefault="00523DD2" w:rsidP="00523DD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23DD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RF</w:t>
      </w:r>
      <w:r w:rsidR="00B819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2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="00523DD2" w:rsidRPr="00523DD2" w14:paraId="757361F6" w14:textId="77777777" w:rsidTr="00523DD2">
        <w:tc>
          <w:tcPr>
            <w:tcW w:w="8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B6F22" w14:textId="13C6D931" w:rsidR="00523DD2" w:rsidRPr="00523DD2" w:rsidRDefault="00523DD2" w:rsidP="00523D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RF</w:t>
            </w:r>
            <w:r w:rsidR="00B81917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2</w:t>
            </w:r>
          </w:p>
        </w:tc>
      </w:tr>
      <w:tr w:rsidR="00523DD2" w:rsidRPr="00523DD2" w14:paraId="63A0752E" w14:textId="77777777" w:rsidTr="00A759E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208E2" w14:textId="77777777" w:rsidR="00523DD2" w:rsidRPr="00523DD2" w:rsidRDefault="00523DD2" w:rsidP="00523D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6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9BC34F" w14:textId="3FA12B2E" w:rsidR="00523DD2" w:rsidRPr="00523DD2" w:rsidRDefault="00523DD2" w:rsidP="00523D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El </w:t>
            </w:r>
            <w:r w:rsidRPr="00DB3D0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programa</w:t>
            </w:r>
            <w:r w:rsidRPr="00523DD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debe</w:t>
            </w:r>
            <w:r w:rsidR="00FF5B6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</w:t>
            </w:r>
            <w:r w:rsidR="00120CAB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mostrar pantalla d</w:t>
            </w:r>
            <w:r w:rsidR="00593FE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e in</w:t>
            </w:r>
            <w:r w:rsidR="003A1D46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i</w:t>
            </w:r>
            <w:r w:rsidR="00593FE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cio</w:t>
            </w:r>
          </w:p>
        </w:tc>
      </w:tr>
      <w:tr w:rsidR="00523DD2" w:rsidRPr="00523DD2" w14:paraId="38E8EF9E" w14:textId="77777777" w:rsidTr="00A759E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C4A7E" w14:textId="77777777" w:rsidR="00523DD2" w:rsidRPr="00523DD2" w:rsidRDefault="00523DD2" w:rsidP="00523D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6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828303" w14:textId="2568C6D9" w:rsidR="00523DD2" w:rsidRPr="00523DD2" w:rsidRDefault="003A1D46" w:rsidP="00523D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posX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posY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de la imagen</w:t>
            </w:r>
          </w:p>
        </w:tc>
      </w:tr>
      <w:tr w:rsidR="00523DD2" w:rsidRPr="00523DD2" w14:paraId="6C767EE1" w14:textId="77777777" w:rsidTr="00A759E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D5EF5" w14:textId="77777777" w:rsidR="00523DD2" w:rsidRPr="00523DD2" w:rsidRDefault="00523DD2" w:rsidP="00523D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6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0BFAF" w14:textId="4BCAB34B" w:rsidR="00523DD2" w:rsidRPr="00523DD2" w:rsidRDefault="006F0E47" w:rsidP="00FF5B6D">
            <w:pPr>
              <w:tabs>
                <w:tab w:val="left" w:pos="17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  <w:tr w:rsidR="00523DD2" w:rsidRPr="00523DD2" w14:paraId="0710A275" w14:textId="77777777" w:rsidTr="00A759E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E6392" w14:textId="77777777" w:rsidR="00523DD2" w:rsidRPr="00523DD2" w:rsidRDefault="00523DD2" w:rsidP="00523D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6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6E85D3" w14:textId="14AC9559" w:rsidR="00523DD2" w:rsidRPr="00523DD2" w:rsidRDefault="003A1D46" w:rsidP="00523D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La </w:t>
            </w:r>
            <w:r w:rsidR="00120CAB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imagen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debe existir en el programa, el programa debe haberse inicializado</w:t>
            </w:r>
          </w:p>
        </w:tc>
      </w:tr>
      <w:tr w:rsidR="00523DD2" w:rsidRPr="00523DD2" w14:paraId="5B76616B" w14:textId="77777777" w:rsidTr="00A759E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51BD3" w14:textId="77777777" w:rsidR="00523DD2" w:rsidRPr="00523DD2" w:rsidRDefault="00523DD2" w:rsidP="00523D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6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945C5" w14:textId="025FF760" w:rsidR="00523DD2" w:rsidRPr="00523DD2" w:rsidRDefault="00120CAB" w:rsidP="00523D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</w:tbl>
    <w:p w14:paraId="2773942C" w14:textId="77777777" w:rsidR="00B81917" w:rsidRDefault="00B81917" w:rsidP="00A759EF">
      <w:pPr>
        <w:spacing w:after="0" w:line="240" w:lineRule="auto"/>
        <w:rPr>
          <w:ins w:id="0" w:author="Erika Jhaqueline Papamija Hoyos" w:date="2021-03-05T15:39:00Z"/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</w:p>
    <w:p w14:paraId="55B8074C" w14:textId="2906FC19" w:rsidR="00A759EF" w:rsidRPr="00523DD2" w:rsidRDefault="00A759EF" w:rsidP="00A759E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23DD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RF</w:t>
      </w:r>
      <w:r w:rsidR="00B819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3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="00A759EF" w:rsidRPr="00523DD2" w14:paraId="7271551D" w14:textId="77777777" w:rsidTr="00134D93">
        <w:tc>
          <w:tcPr>
            <w:tcW w:w="8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CDB2F" w14:textId="1756635B" w:rsidR="00A759EF" w:rsidRPr="00523DD2" w:rsidRDefault="00A759EF" w:rsidP="00134D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RF</w:t>
            </w:r>
            <w:r w:rsidR="00B81917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3</w:t>
            </w:r>
          </w:p>
        </w:tc>
      </w:tr>
      <w:tr w:rsidR="00A759EF" w:rsidRPr="00523DD2" w14:paraId="6B4F6BB4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B3ED6" w14:textId="77777777" w:rsidR="00A759EF" w:rsidRPr="00523DD2" w:rsidRDefault="00A759EF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6509C" w14:textId="2085E25A" w:rsidR="00A759EF" w:rsidRPr="00120CAB" w:rsidRDefault="00A759EF" w:rsidP="00120CAB">
            <w:pPr>
              <w:tabs>
                <w:tab w:val="center" w:pos="4252"/>
                <w:tab w:val="left" w:pos="5320"/>
              </w:tabs>
              <w:rPr>
                <w:rFonts w:ascii="Times New Roman" w:hAnsi="Times New Roman" w:cs="Times New Roman"/>
              </w:rPr>
            </w:pPr>
            <w:r w:rsidRPr="00523DD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El </w:t>
            </w:r>
            <w:r w:rsidRPr="00DB3D01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programa</w:t>
            </w:r>
            <w:r w:rsidRPr="00523DD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debe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</w:t>
            </w:r>
            <w:r w:rsidR="00120CAB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m</w:t>
            </w:r>
            <w:r w:rsidR="00120CAB" w:rsidRPr="006C2D17">
              <w:rPr>
                <w:rFonts w:ascii="Times New Roman" w:hAnsi="Times New Roman" w:cs="Times New Roman"/>
              </w:rPr>
              <w:t xml:space="preserve">ostrar </w:t>
            </w:r>
            <w:r w:rsidR="00120CAB">
              <w:rPr>
                <w:rFonts w:ascii="Times New Roman" w:hAnsi="Times New Roman" w:cs="Times New Roman"/>
              </w:rPr>
              <w:t xml:space="preserve">pantalla de </w:t>
            </w:r>
            <w:r w:rsidR="00593FE4">
              <w:rPr>
                <w:rFonts w:ascii="Times New Roman" w:hAnsi="Times New Roman" w:cs="Times New Roman"/>
              </w:rPr>
              <w:t>interacción</w:t>
            </w:r>
          </w:p>
        </w:tc>
      </w:tr>
      <w:tr w:rsidR="00A759EF" w:rsidRPr="00523DD2" w14:paraId="7A566504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3C782" w14:textId="77777777" w:rsidR="00A759EF" w:rsidRPr="00523DD2" w:rsidRDefault="00A759EF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9AE74" w14:textId="5735B959" w:rsidR="00A759EF" w:rsidRPr="00523DD2" w:rsidRDefault="00BB60DD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posX,posY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imagen</w:t>
            </w:r>
          </w:p>
        </w:tc>
      </w:tr>
      <w:tr w:rsidR="00A759EF" w:rsidRPr="00523DD2" w14:paraId="3E3B3A4C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E323A" w14:textId="77777777" w:rsidR="00A759EF" w:rsidRPr="00523DD2" w:rsidRDefault="00A759EF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9CAF1" w14:textId="77777777" w:rsidR="00A759EF" w:rsidRPr="00523DD2" w:rsidRDefault="00A759EF" w:rsidP="00134D93">
            <w:pPr>
              <w:tabs>
                <w:tab w:val="left" w:pos="17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  <w:tr w:rsidR="00A759EF" w:rsidRPr="00523DD2" w14:paraId="6FE21667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3838AD" w14:textId="77777777" w:rsidR="00A759EF" w:rsidRPr="00523DD2" w:rsidRDefault="00A759EF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E2E7C3" w14:textId="2E057DD7" w:rsidR="00A759EF" w:rsidRPr="00523DD2" w:rsidRDefault="00BB60DD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La imagen debe existir en el programa, debe haberse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clickeado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botón de iniciar</w:t>
            </w:r>
          </w:p>
        </w:tc>
      </w:tr>
      <w:tr w:rsidR="00A759EF" w:rsidRPr="00523DD2" w14:paraId="7AA8AC0D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26EAB" w14:textId="77777777" w:rsidR="00A759EF" w:rsidRPr="00523DD2" w:rsidRDefault="00A759EF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C7CB2" w14:textId="4ADC251B" w:rsidR="00A759EF" w:rsidRPr="00523DD2" w:rsidRDefault="00120CAB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</w:tbl>
    <w:p w14:paraId="6D229289" w14:textId="5BBE1452" w:rsidR="00523DD2" w:rsidRDefault="00523DD2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14:paraId="7A713B04" w14:textId="499FBFC9" w:rsidR="00523DD2" w:rsidRPr="00523DD2" w:rsidRDefault="00523DD2" w:rsidP="00523DD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23DD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RF</w:t>
      </w:r>
      <w:r w:rsidR="00B819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4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="00523DD2" w:rsidRPr="00523DD2" w14:paraId="3220BF5A" w14:textId="77777777" w:rsidTr="000501B3">
        <w:tc>
          <w:tcPr>
            <w:tcW w:w="8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F1FA6B" w14:textId="19ED19E4" w:rsidR="00523DD2" w:rsidRPr="00523DD2" w:rsidRDefault="00523DD2" w:rsidP="000501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RF</w:t>
            </w:r>
            <w:r w:rsidR="00B81917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4</w:t>
            </w:r>
          </w:p>
        </w:tc>
      </w:tr>
      <w:tr w:rsidR="00523DD2" w:rsidRPr="00523DD2" w14:paraId="2C556FF3" w14:textId="77777777" w:rsidTr="000501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9A96D" w14:textId="77777777" w:rsidR="00523DD2" w:rsidRPr="00523DD2" w:rsidRDefault="00523DD2" w:rsidP="000501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C58A3F" w14:textId="52720600" w:rsidR="00523DD2" w:rsidRPr="00523DD2" w:rsidRDefault="00523DD2" w:rsidP="000501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93FE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El </w:t>
            </w:r>
            <w:r w:rsidRPr="00523DD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programa</w:t>
            </w:r>
            <w:r w:rsidRPr="00523DD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debe</w:t>
            </w:r>
            <w:r w:rsidR="0072466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</w:t>
            </w:r>
            <w:r w:rsidR="00593FE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mostrar la pantalla de finalización del programa</w:t>
            </w:r>
          </w:p>
        </w:tc>
      </w:tr>
      <w:tr w:rsidR="00523DD2" w:rsidRPr="00523DD2" w14:paraId="53E923F3" w14:textId="77777777" w:rsidTr="000501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487AE" w14:textId="77777777" w:rsidR="00523DD2" w:rsidRPr="00523DD2" w:rsidRDefault="00523DD2" w:rsidP="000501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60635" w14:textId="2BDB4625" w:rsidR="00523DD2" w:rsidRPr="00523DD2" w:rsidRDefault="00BB60DD" w:rsidP="000501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posX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posY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imagen</w:t>
            </w:r>
          </w:p>
        </w:tc>
      </w:tr>
      <w:tr w:rsidR="00523DD2" w:rsidRPr="00523DD2" w14:paraId="37E676F1" w14:textId="77777777" w:rsidTr="000501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15157E" w14:textId="77777777" w:rsidR="00523DD2" w:rsidRPr="00523DD2" w:rsidRDefault="00523DD2" w:rsidP="000501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E6520C" w14:textId="7884E446" w:rsidR="00523DD2" w:rsidRPr="00523DD2" w:rsidRDefault="002F4179" w:rsidP="000501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  <w:tr w:rsidR="00523DD2" w:rsidRPr="00523DD2" w14:paraId="6A78E0BC" w14:textId="77777777" w:rsidTr="000501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DDAA3" w14:textId="77777777" w:rsidR="00523DD2" w:rsidRPr="00523DD2" w:rsidRDefault="00523DD2" w:rsidP="000501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6965F2" w14:textId="10AE1658" w:rsidR="00523DD2" w:rsidRPr="00523DD2" w:rsidRDefault="00BB60DD" w:rsidP="000501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La imagen debe existir en el programa, usuario debe haber completado las 5 interacciones, debe haberse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clickeado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botón de seguir.</w:t>
            </w:r>
          </w:p>
        </w:tc>
      </w:tr>
      <w:tr w:rsidR="00523DD2" w:rsidRPr="00523DD2" w14:paraId="58AE3E08" w14:textId="77777777" w:rsidTr="000501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274BF" w14:textId="77777777" w:rsidR="00523DD2" w:rsidRPr="00523DD2" w:rsidRDefault="00523DD2" w:rsidP="000501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55A52C" w14:textId="75EFF063" w:rsidR="00523DD2" w:rsidRPr="00523DD2" w:rsidRDefault="00BB60DD" w:rsidP="000501B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</w:tbl>
    <w:p w14:paraId="19269F31" w14:textId="78E4688F" w:rsidR="00DB3D01" w:rsidRDefault="00DB3D01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14:paraId="437036A3" w14:textId="7E0CC4DE" w:rsidR="00DB3D01" w:rsidRPr="00523DD2" w:rsidRDefault="00DB3D01" w:rsidP="00DB3D0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23DD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RF</w:t>
      </w:r>
      <w:r w:rsidR="00B819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5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="00DB3D01" w:rsidRPr="00523DD2" w14:paraId="149238F9" w14:textId="77777777" w:rsidTr="00C01792">
        <w:tc>
          <w:tcPr>
            <w:tcW w:w="8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CE176" w14:textId="7738F2AF" w:rsidR="00DB3D01" w:rsidRPr="00523DD2" w:rsidRDefault="00DB3D01" w:rsidP="00C017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RF</w:t>
            </w:r>
            <w:r w:rsidR="00B81917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5</w:t>
            </w:r>
          </w:p>
        </w:tc>
      </w:tr>
      <w:tr w:rsidR="00DB3D01" w:rsidRPr="00523DD2" w14:paraId="42FFBDAA" w14:textId="77777777" w:rsidTr="00C017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05869" w14:textId="77777777" w:rsidR="00DB3D01" w:rsidRPr="00523DD2" w:rsidRDefault="00DB3D01" w:rsidP="00C017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C9793" w14:textId="4C8B580F" w:rsidR="00DB3D01" w:rsidRPr="00523DD2" w:rsidRDefault="00DB3D01" w:rsidP="00C017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El programa</w:t>
            </w:r>
            <w:r w:rsidRPr="00523DD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debe</w:t>
            </w:r>
            <w:r w:rsidR="00724663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</w:t>
            </w:r>
            <w:r w:rsidR="00593FE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mostrar </w:t>
            </w:r>
            <w:r w:rsidR="00614326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el elemento </w:t>
            </w:r>
            <w:proofErr w:type="spellStart"/>
            <w:r w:rsidR="00614326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tadpole</w:t>
            </w:r>
            <w:proofErr w:type="spellEnd"/>
          </w:p>
        </w:tc>
      </w:tr>
      <w:tr w:rsidR="00DB3D01" w:rsidRPr="00523DD2" w14:paraId="3E004CAA" w14:textId="77777777" w:rsidTr="00C017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C05BC" w14:textId="77777777" w:rsidR="00DB3D01" w:rsidRPr="00523DD2" w:rsidRDefault="00DB3D01" w:rsidP="00C017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4FB7B" w14:textId="664B64D7" w:rsidR="00DB3D01" w:rsidRPr="00523DD2" w:rsidRDefault="00BB60DD" w:rsidP="00C017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posX,posY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imagen</w:t>
            </w:r>
          </w:p>
        </w:tc>
      </w:tr>
      <w:tr w:rsidR="00DB3D01" w:rsidRPr="00523DD2" w14:paraId="567F0D3C" w14:textId="77777777" w:rsidTr="00C017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9EB54" w14:textId="77777777" w:rsidR="00DB3D01" w:rsidRPr="00523DD2" w:rsidRDefault="00DB3D01" w:rsidP="00C017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15B9A0" w14:textId="01416031" w:rsidR="00DB3D01" w:rsidRPr="00523DD2" w:rsidRDefault="006F0E47" w:rsidP="00C017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  <w:tr w:rsidR="00DB3D01" w:rsidRPr="00523DD2" w14:paraId="793C3BFB" w14:textId="77777777" w:rsidTr="00C017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B9607" w14:textId="77777777" w:rsidR="00DB3D01" w:rsidRPr="00523DD2" w:rsidRDefault="00DB3D01" w:rsidP="00C017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278594" w14:textId="2B1BFAF1" w:rsidR="00DB3D01" w:rsidRPr="00523DD2" w:rsidRDefault="00BB60DD" w:rsidP="00C017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La imagen debe existir en el programa, debe encontrarse en la pantalla de interacción</w:t>
            </w:r>
          </w:p>
        </w:tc>
      </w:tr>
      <w:tr w:rsidR="00DB3D01" w:rsidRPr="00523DD2" w14:paraId="3975612C" w14:textId="77777777" w:rsidTr="00C0179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D5F563" w14:textId="77777777" w:rsidR="00DB3D01" w:rsidRPr="00523DD2" w:rsidRDefault="00DB3D01" w:rsidP="00C017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338B57" w14:textId="5DB1DFDA" w:rsidR="00DB3D01" w:rsidRPr="00523DD2" w:rsidRDefault="006F0E47" w:rsidP="00C017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</w:tbl>
    <w:p w14:paraId="6D8C3134" w14:textId="50083F14" w:rsidR="00DB3D01" w:rsidRDefault="00DB3D01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14:paraId="3A7AAD29" w14:textId="7E8B431C" w:rsidR="00DB3D01" w:rsidRPr="00523DD2" w:rsidRDefault="00DB3D01" w:rsidP="00DB3D0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23DD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RF</w:t>
      </w:r>
      <w:r w:rsidR="00B819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6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="00593FE4" w:rsidRPr="00523DD2" w14:paraId="16C3C016" w14:textId="77777777" w:rsidTr="00B30F95">
        <w:tc>
          <w:tcPr>
            <w:tcW w:w="8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95755A" w14:textId="765F8B8B" w:rsidR="00593FE4" w:rsidRPr="00523DD2" w:rsidRDefault="00593FE4" w:rsidP="00B3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RF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6</w:t>
            </w:r>
          </w:p>
        </w:tc>
      </w:tr>
      <w:tr w:rsidR="00593FE4" w:rsidRPr="00523DD2" w14:paraId="520069CF" w14:textId="77777777" w:rsidTr="00B30F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ACBCEB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D874A9" w14:textId="2ADEC8E0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El programa</w:t>
            </w:r>
            <w:r w:rsidRPr="00523DD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debe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mostrar elemento </w:t>
            </w:r>
            <w:r w:rsidR="00614326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shorts</w:t>
            </w:r>
          </w:p>
        </w:tc>
      </w:tr>
      <w:tr w:rsidR="00593FE4" w:rsidRPr="00523DD2" w14:paraId="1C26DE53" w14:textId="77777777" w:rsidTr="00B30F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8121F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0C2CFF" w14:textId="566835BF" w:rsidR="00593FE4" w:rsidRPr="00523DD2" w:rsidRDefault="00BB60DD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posX,posY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imagen</w:t>
            </w:r>
          </w:p>
        </w:tc>
      </w:tr>
      <w:tr w:rsidR="00593FE4" w:rsidRPr="00523DD2" w14:paraId="759CCD13" w14:textId="77777777" w:rsidTr="00B30F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2BC5A9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4A9E04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  <w:tr w:rsidR="00593FE4" w:rsidRPr="00523DD2" w14:paraId="2F3CE0E3" w14:textId="77777777" w:rsidTr="00B30F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745900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71BA8" w14:textId="546A0E77" w:rsidR="00593FE4" w:rsidRPr="00523DD2" w:rsidRDefault="00BB60DD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La imagen debe existir en el programa, debe encontrarse en la pantalla de interacción</w:t>
            </w:r>
          </w:p>
        </w:tc>
      </w:tr>
      <w:tr w:rsidR="00593FE4" w:rsidRPr="00523DD2" w14:paraId="6912AEC3" w14:textId="77777777" w:rsidTr="00B30F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C2AAC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4DE9E5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</w:tbl>
    <w:p w14:paraId="6768CC83" w14:textId="68A5FED9" w:rsidR="00DB3D01" w:rsidRDefault="00DB3D01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14:paraId="71E2CFF6" w14:textId="46A2E5BC" w:rsidR="00DB3D01" w:rsidRPr="00523DD2" w:rsidRDefault="00DB3D01" w:rsidP="00DB3D0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23DD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RF</w:t>
      </w:r>
      <w:r w:rsidR="007B6B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7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="00593FE4" w:rsidRPr="00523DD2" w14:paraId="550823B3" w14:textId="77777777" w:rsidTr="00B30F95">
        <w:tc>
          <w:tcPr>
            <w:tcW w:w="8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C74E01" w14:textId="14F14F1B" w:rsidR="00593FE4" w:rsidRPr="00523DD2" w:rsidRDefault="00593FE4" w:rsidP="00B3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RF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7</w:t>
            </w:r>
          </w:p>
        </w:tc>
      </w:tr>
      <w:tr w:rsidR="00593FE4" w:rsidRPr="00523DD2" w14:paraId="50A061F3" w14:textId="77777777" w:rsidTr="00B30F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E71BB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DD565" w14:textId="77ED803F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El programa</w:t>
            </w:r>
            <w:r w:rsidRPr="00523DD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debe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mostrar elemento de </w:t>
            </w:r>
            <w:proofErr w:type="spellStart"/>
            <w:r w:rsidR="00614326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tie</w:t>
            </w:r>
            <w:proofErr w:type="spellEnd"/>
          </w:p>
        </w:tc>
      </w:tr>
      <w:tr w:rsidR="00593FE4" w:rsidRPr="00523DD2" w14:paraId="6C0FCB38" w14:textId="77777777" w:rsidTr="00B30F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DA9473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DCC34" w14:textId="76E2B9C6" w:rsidR="00593FE4" w:rsidRPr="00523DD2" w:rsidRDefault="00BB60DD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posX,posY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imagen</w:t>
            </w:r>
          </w:p>
        </w:tc>
      </w:tr>
      <w:tr w:rsidR="00593FE4" w:rsidRPr="00523DD2" w14:paraId="2CF0B362" w14:textId="77777777" w:rsidTr="00B30F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F40580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83D78B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  <w:tr w:rsidR="00593FE4" w:rsidRPr="00523DD2" w14:paraId="07B68EDF" w14:textId="77777777" w:rsidTr="00B30F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E7FCF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19ED70" w14:textId="03B9CDB1" w:rsidR="00593FE4" w:rsidRPr="00523DD2" w:rsidRDefault="00BB60DD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La imagen debe existir en el programa, debe encontrarse en la pantalla de interacción</w:t>
            </w:r>
          </w:p>
        </w:tc>
      </w:tr>
      <w:tr w:rsidR="00593FE4" w:rsidRPr="00523DD2" w14:paraId="75DAA463" w14:textId="77777777" w:rsidTr="00B30F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3C8CC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AEE0A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</w:tbl>
    <w:p w14:paraId="432EB501" w14:textId="3079FA29" w:rsidR="00DB3D01" w:rsidRDefault="00DB3D01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14:paraId="645A2224" w14:textId="62BBD541" w:rsidR="003D22A4" w:rsidRPr="00523DD2" w:rsidRDefault="003D22A4" w:rsidP="003D22A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23DD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RF</w:t>
      </w:r>
      <w:r w:rsidR="007B6B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8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="00593FE4" w:rsidRPr="00523DD2" w14:paraId="073C3858" w14:textId="77777777" w:rsidTr="00B30F95">
        <w:tc>
          <w:tcPr>
            <w:tcW w:w="8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95845" w14:textId="526F5A8A" w:rsidR="00593FE4" w:rsidRPr="00523DD2" w:rsidRDefault="00593FE4" w:rsidP="00B3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RF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8</w:t>
            </w:r>
          </w:p>
        </w:tc>
      </w:tr>
      <w:tr w:rsidR="00593FE4" w:rsidRPr="00523DD2" w14:paraId="38EFD1E7" w14:textId="77777777" w:rsidTr="00B30F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A4350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052882" w14:textId="33F754C1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El programa</w:t>
            </w:r>
            <w:r w:rsidRPr="00523DD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debe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mostrar elemento</w:t>
            </w:r>
            <w:r w:rsidR="00614326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</w:t>
            </w:r>
            <w:proofErr w:type="spellStart"/>
            <w:r w:rsidR="00614326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hat</w:t>
            </w:r>
            <w:proofErr w:type="spellEnd"/>
          </w:p>
        </w:tc>
      </w:tr>
      <w:tr w:rsidR="00593FE4" w:rsidRPr="00523DD2" w14:paraId="6D2A26B8" w14:textId="77777777" w:rsidTr="00B30F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45A1E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20A83" w14:textId="72FDD584" w:rsidR="00593FE4" w:rsidRPr="00523DD2" w:rsidRDefault="00BB60DD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posX,posY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imagen</w:t>
            </w:r>
          </w:p>
        </w:tc>
      </w:tr>
      <w:tr w:rsidR="00593FE4" w:rsidRPr="00523DD2" w14:paraId="61A457A2" w14:textId="77777777" w:rsidTr="00B30F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C469A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CD28D6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  <w:tr w:rsidR="00593FE4" w:rsidRPr="00523DD2" w14:paraId="2A4E09E1" w14:textId="77777777" w:rsidTr="00B30F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C2BD09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DB04A5" w14:textId="0A14A658" w:rsidR="00593FE4" w:rsidRPr="00523DD2" w:rsidRDefault="00BB60DD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La imagen debe existir en el programa, debe encontrarse en la pantalla de interacción</w:t>
            </w:r>
          </w:p>
        </w:tc>
      </w:tr>
      <w:tr w:rsidR="00593FE4" w:rsidRPr="00523DD2" w14:paraId="45F8682F" w14:textId="77777777" w:rsidTr="00B30F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DDD1B6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C2E5D7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</w:tbl>
    <w:p w14:paraId="527EC50B" w14:textId="77777777" w:rsidR="003D22A4" w:rsidRDefault="003D22A4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14:paraId="10A765BC" w14:textId="4F1F08A2" w:rsidR="00DB3D01" w:rsidRPr="00523DD2" w:rsidRDefault="00DB3D01" w:rsidP="00DB3D0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23DD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RF</w:t>
      </w:r>
      <w:r w:rsidR="007B6B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9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="00593FE4" w:rsidRPr="00523DD2" w14:paraId="28651031" w14:textId="77777777" w:rsidTr="00B30F95">
        <w:tc>
          <w:tcPr>
            <w:tcW w:w="8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93EA5" w14:textId="31E40656" w:rsidR="00593FE4" w:rsidRPr="00523DD2" w:rsidRDefault="00593FE4" w:rsidP="00B30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RF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9</w:t>
            </w:r>
          </w:p>
        </w:tc>
      </w:tr>
      <w:tr w:rsidR="00593FE4" w:rsidRPr="00523DD2" w14:paraId="15FAE28E" w14:textId="77777777" w:rsidTr="00B30F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2AEFE2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180E7" w14:textId="0C1B481B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El programa</w:t>
            </w:r>
            <w:r w:rsidRPr="00523DD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debe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mostrar elemento</w:t>
            </w:r>
            <w:r w:rsidR="00614326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</w:t>
            </w:r>
            <w:proofErr w:type="spellStart"/>
            <w:r w:rsidR="00614326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vest</w:t>
            </w:r>
            <w:proofErr w:type="spellEnd"/>
          </w:p>
        </w:tc>
      </w:tr>
      <w:tr w:rsidR="00593FE4" w:rsidRPr="00523DD2" w14:paraId="7D2CF901" w14:textId="77777777" w:rsidTr="00B30F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D223BF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B23F24" w14:textId="0EF51B12" w:rsidR="00593FE4" w:rsidRPr="00523DD2" w:rsidRDefault="00BB60DD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posX,posY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imagen</w:t>
            </w:r>
          </w:p>
        </w:tc>
      </w:tr>
      <w:tr w:rsidR="00593FE4" w:rsidRPr="00523DD2" w14:paraId="7A7C6E7A" w14:textId="77777777" w:rsidTr="00B30F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598CA8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75D516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  <w:tr w:rsidR="00593FE4" w:rsidRPr="00523DD2" w14:paraId="71A253BB" w14:textId="77777777" w:rsidTr="00B30F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A73516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AC3CB9" w14:textId="553E236F" w:rsidR="00593FE4" w:rsidRPr="00523DD2" w:rsidRDefault="00BB60DD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La imagen debe existir en el programa, debe encontrarse en la pantalla de interacción</w:t>
            </w:r>
          </w:p>
        </w:tc>
      </w:tr>
      <w:tr w:rsidR="00593FE4" w:rsidRPr="00523DD2" w14:paraId="5D7E0829" w14:textId="77777777" w:rsidTr="00B30F9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3148E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893E2" w14:textId="77777777" w:rsidR="00593FE4" w:rsidRPr="00523DD2" w:rsidRDefault="00593FE4" w:rsidP="00B30F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</w:tbl>
    <w:p w14:paraId="75E29628" w14:textId="0527C387" w:rsidR="00DB3D01" w:rsidRDefault="00DB3D01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14:paraId="406894AC" w14:textId="53DC1CD6" w:rsidR="0049666C" w:rsidRPr="00A759EF" w:rsidRDefault="0049666C" w:rsidP="004966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A759E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RF</w:t>
      </w:r>
      <w:r w:rsidR="007B6B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10</w:t>
      </w:r>
      <w:r w:rsidRPr="00A759EF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="0049666C" w:rsidRPr="00A759EF" w14:paraId="68D123D9" w14:textId="77777777" w:rsidTr="007D6D18">
        <w:tc>
          <w:tcPr>
            <w:tcW w:w="8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C6EBE" w14:textId="1E66418B" w:rsidR="0049666C" w:rsidRPr="00A759EF" w:rsidRDefault="0049666C" w:rsidP="007D6D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59E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RF</w:t>
            </w:r>
            <w:r w:rsidR="007B6BB3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10</w:t>
            </w:r>
          </w:p>
        </w:tc>
      </w:tr>
      <w:tr w:rsidR="0049666C" w:rsidRPr="00A759EF" w14:paraId="70148BBF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917D8" w14:textId="77777777" w:rsidR="0049666C" w:rsidRPr="00A759EF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759E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49569" w14:textId="1D6E3DEC" w:rsidR="0049666C" w:rsidRPr="00A759EF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59E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El programa</w:t>
            </w:r>
            <w:r w:rsidRPr="00A759EF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d</w:t>
            </w:r>
            <w:r w:rsidR="003D22A4" w:rsidRPr="00A759EF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ebe</w:t>
            </w:r>
            <w:r w:rsidR="0016488F" w:rsidRPr="00A759EF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</w:t>
            </w:r>
            <w:r w:rsidR="0063435B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permitir hacer </w:t>
            </w:r>
            <w:proofErr w:type="spellStart"/>
            <w:proofErr w:type="gramStart"/>
            <w:r w:rsidR="0063435B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click</w:t>
            </w:r>
            <w:proofErr w:type="spellEnd"/>
            <w:proofErr w:type="gramEnd"/>
            <w:r w:rsidR="0063435B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en el botón de iniciar</w:t>
            </w:r>
          </w:p>
        </w:tc>
      </w:tr>
      <w:tr w:rsidR="0049666C" w:rsidRPr="00A759EF" w14:paraId="683FC965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421DD7" w14:textId="77777777" w:rsidR="0049666C" w:rsidRPr="00A759EF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759E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F99E6" w14:textId="292BB493" w:rsidR="0049666C" w:rsidRPr="00A759EF" w:rsidRDefault="00BB60DD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posX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posY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de botón y del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mouse</w:t>
            </w:r>
            <w:proofErr w:type="gramEnd"/>
          </w:p>
        </w:tc>
      </w:tr>
      <w:tr w:rsidR="0049666C" w:rsidRPr="00A759EF" w14:paraId="704D6540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1E1469" w14:textId="77777777" w:rsidR="0049666C" w:rsidRPr="00A759EF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759E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1EF7E" w14:textId="60E5FDFA" w:rsidR="0049666C" w:rsidRPr="00A759EF" w:rsidRDefault="00BB60DD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lang w:eastAsia="es-ES"/>
              </w:rPr>
              <w:t>--</w:t>
            </w:r>
          </w:p>
        </w:tc>
      </w:tr>
      <w:tr w:rsidR="0049666C" w:rsidRPr="00A759EF" w14:paraId="69FB7C7B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23618" w14:textId="77777777" w:rsidR="0049666C" w:rsidRPr="00A759EF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759E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21BA5" w14:textId="70D59BDC" w:rsidR="0049666C" w:rsidRPr="00A759EF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759EF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El programa </w:t>
            </w:r>
            <w:r w:rsidR="00BB60DD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debe haberse inicializado, las zonas sensibles deben estar definidas</w:t>
            </w:r>
          </w:p>
        </w:tc>
      </w:tr>
      <w:tr w:rsidR="0049666C" w:rsidRPr="00523DD2" w14:paraId="5FE6B2FC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E3581E" w14:textId="77777777" w:rsidR="0049666C" w:rsidRPr="00A759EF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759EF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B86424" w14:textId="744561F7" w:rsidR="0049666C" w:rsidRPr="00523DD2" w:rsidRDefault="00AD1A8F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programa carga la pantalla de interacción</w:t>
            </w:r>
          </w:p>
        </w:tc>
      </w:tr>
    </w:tbl>
    <w:p w14:paraId="306D5BC5" w14:textId="77777777" w:rsidR="0049666C" w:rsidRDefault="0049666C" w:rsidP="0049666C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14:paraId="6E664F75" w14:textId="16CC72B1" w:rsidR="0049666C" w:rsidRPr="00523DD2" w:rsidRDefault="0049666C" w:rsidP="004966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23DD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RF</w:t>
      </w:r>
      <w:r w:rsidR="007B6B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11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="0049666C" w:rsidRPr="00523DD2" w14:paraId="23C32FC3" w14:textId="77777777" w:rsidTr="007D6D18">
        <w:tc>
          <w:tcPr>
            <w:tcW w:w="8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332DD" w14:textId="2C80E8A6" w:rsidR="0049666C" w:rsidRPr="00523DD2" w:rsidRDefault="0049666C" w:rsidP="007D6D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RF</w:t>
            </w:r>
            <w:r w:rsidR="007B6BB3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11</w:t>
            </w:r>
          </w:p>
        </w:tc>
      </w:tr>
      <w:tr w:rsidR="0049666C" w:rsidRPr="00523DD2" w14:paraId="7446EB20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C1FC3" w14:textId="77777777" w:rsidR="0049666C" w:rsidRPr="00523DD2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lastRenderedPageBreak/>
              <w:t>Descripción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2B4019" w14:textId="61F98E0B" w:rsidR="0049666C" w:rsidRPr="00523DD2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El programa</w:t>
            </w:r>
            <w:r w:rsidRPr="00523DD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debe</w:t>
            </w:r>
            <w:r w:rsidR="0016488F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</w:t>
            </w:r>
            <w:r w:rsidR="0063435B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permitir hacer </w:t>
            </w:r>
            <w:proofErr w:type="spellStart"/>
            <w:proofErr w:type="gramStart"/>
            <w:r w:rsidR="0063435B">
              <w:rPr>
                <w:rFonts w:ascii="Times New Roman" w:hAnsi="Times New Roman" w:cs="Times New Roman"/>
              </w:rPr>
              <w:t>click</w:t>
            </w:r>
            <w:proofErr w:type="spellEnd"/>
            <w:proofErr w:type="gramEnd"/>
            <w:r w:rsidR="0063435B">
              <w:rPr>
                <w:rFonts w:ascii="Times New Roman" w:hAnsi="Times New Roman" w:cs="Times New Roman"/>
              </w:rPr>
              <w:t xml:space="preserve"> en cada elemento de interacción</w:t>
            </w:r>
          </w:p>
        </w:tc>
      </w:tr>
      <w:tr w:rsidR="0049666C" w:rsidRPr="00523DD2" w14:paraId="4D8BAD22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72821" w14:textId="77777777" w:rsidR="0049666C" w:rsidRPr="00523DD2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8B5D6C" w14:textId="2CF2D446" w:rsidR="0049666C" w:rsidRPr="00523DD2" w:rsidRDefault="00E65337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posY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posY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r w:rsidR="0036679C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del elemento y del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mouse</w:t>
            </w:r>
            <w:proofErr w:type="gramEnd"/>
          </w:p>
        </w:tc>
      </w:tr>
      <w:tr w:rsidR="0049666C" w:rsidRPr="00523DD2" w14:paraId="45B9BA02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7DD456" w14:textId="77777777" w:rsidR="0049666C" w:rsidRPr="00523DD2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4798B2" w14:textId="0851EC02" w:rsidR="0049666C" w:rsidRPr="00523DD2" w:rsidRDefault="007A2530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  <w:tr w:rsidR="0049666C" w:rsidRPr="00523DD2" w14:paraId="5883EC63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1CB4D" w14:textId="77777777" w:rsidR="0049666C" w:rsidRPr="00523DD2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10405" w14:textId="4B8A3892" w:rsidR="0049666C" w:rsidRPr="00523DD2" w:rsidRDefault="003D22A4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El programa debe</w:t>
            </w:r>
            <w:r w:rsidR="0049666C" w:rsidRPr="00523DD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</w:t>
            </w:r>
            <w:r w:rsidR="007A2530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haber cargado pantalla</w:t>
            </w:r>
            <w:r w:rsidR="0036679C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de interacción, las zonas sensibles deben estar definidas</w:t>
            </w:r>
          </w:p>
        </w:tc>
      </w:tr>
      <w:tr w:rsidR="0049666C" w:rsidRPr="00523DD2" w14:paraId="43C0B422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107CA0" w14:textId="77777777" w:rsidR="0049666C" w:rsidRPr="00523DD2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9E271" w14:textId="0CDB503A" w:rsidR="0049666C" w:rsidRPr="00523DD2" w:rsidRDefault="007A2530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</w:tbl>
    <w:p w14:paraId="6184D83D" w14:textId="053388FA" w:rsidR="0049666C" w:rsidRDefault="0049666C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14:paraId="057435EB" w14:textId="7F6FA3E3" w:rsidR="00AF6E54" w:rsidRPr="00523DD2" w:rsidRDefault="00AF6E54" w:rsidP="00AF6E5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23DD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RF</w:t>
      </w:r>
      <w:r w:rsidR="007B6BB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12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="00AF6E54" w:rsidRPr="00523DD2" w14:paraId="3576A39A" w14:textId="77777777" w:rsidTr="00134D93">
        <w:tc>
          <w:tcPr>
            <w:tcW w:w="8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4523AE" w14:textId="3A2E9F5B" w:rsidR="00AF6E54" w:rsidRPr="00523DD2" w:rsidRDefault="00AF6E54" w:rsidP="00134D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RF</w:t>
            </w:r>
            <w:r w:rsidR="007B6BB3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12</w:t>
            </w:r>
          </w:p>
        </w:tc>
      </w:tr>
      <w:tr w:rsidR="00AF6E54" w:rsidRPr="00523DD2" w14:paraId="5095B6A3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6F192C" w14:textId="77777777" w:rsidR="00AF6E54" w:rsidRPr="00523DD2" w:rsidRDefault="00AF6E54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578BC" w14:textId="0B935738" w:rsidR="00AF6E54" w:rsidRPr="00523DD2" w:rsidRDefault="00AF6E54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El programa</w:t>
            </w:r>
            <w:r w:rsidRPr="00523DD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debe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</w:t>
            </w:r>
            <w:r w:rsidR="0063435B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permitir arrastrar elementos de interacción</w:t>
            </w:r>
          </w:p>
        </w:tc>
      </w:tr>
      <w:tr w:rsidR="00AF6E54" w:rsidRPr="00523DD2" w14:paraId="5A84F05E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8C6C40" w14:textId="77777777" w:rsidR="00AF6E54" w:rsidRPr="00523DD2" w:rsidRDefault="00AF6E54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218F58" w14:textId="5239395B" w:rsidR="00AF6E54" w:rsidRPr="00523DD2" w:rsidRDefault="0036679C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posX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posY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del elemento y del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mouse</w:t>
            </w:r>
            <w:proofErr w:type="gramEnd"/>
          </w:p>
        </w:tc>
      </w:tr>
      <w:tr w:rsidR="00AF6E54" w:rsidRPr="00523DD2" w14:paraId="6F68E1FB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063857" w14:textId="77777777" w:rsidR="00AF6E54" w:rsidRPr="00523DD2" w:rsidRDefault="00AF6E54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AC348D" w14:textId="77777777" w:rsidR="00AF6E54" w:rsidRPr="00523DD2" w:rsidRDefault="00AF6E54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  <w:tr w:rsidR="00AF6E54" w:rsidRPr="00523DD2" w14:paraId="0C512EB2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25571" w14:textId="77777777" w:rsidR="00AF6E54" w:rsidRPr="00523DD2" w:rsidRDefault="00AF6E54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84A23F" w14:textId="063DD4C1" w:rsidR="00AF6E54" w:rsidRPr="00523DD2" w:rsidRDefault="00AF6E54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El programa debe</w:t>
            </w:r>
            <w:r w:rsidRPr="00523DD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haber </w:t>
            </w:r>
            <w:r w:rsidR="00654AB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cargado la pantalla de interacción, debe haberse </w:t>
            </w:r>
            <w:proofErr w:type="spellStart"/>
            <w:r w:rsidR="00654AB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clickeado</w:t>
            </w:r>
            <w:proofErr w:type="spellEnd"/>
            <w:r w:rsidR="00654AB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el elemento</w:t>
            </w:r>
          </w:p>
        </w:tc>
      </w:tr>
      <w:tr w:rsidR="00AF6E54" w:rsidRPr="00523DD2" w14:paraId="2C67EE34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9140B" w14:textId="77777777" w:rsidR="00AF6E54" w:rsidRPr="00523DD2" w:rsidRDefault="00AF6E54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2B85F" w14:textId="186FD422" w:rsidR="00AF6E54" w:rsidRPr="00523DD2" w:rsidRDefault="00654AB5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Coordenadas del elemento corresponden a las del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mouse</w:t>
            </w:r>
            <w:proofErr w:type="gramEnd"/>
          </w:p>
        </w:tc>
      </w:tr>
    </w:tbl>
    <w:p w14:paraId="251A8530" w14:textId="77777777" w:rsidR="00AF6E54" w:rsidRDefault="00AF6E54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14:paraId="7AA92462" w14:textId="7FB9653B" w:rsidR="0049666C" w:rsidRPr="00523DD2" w:rsidRDefault="0049666C" w:rsidP="004966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523DD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RF</w:t>
      </w:r>
      <w:r w:rsidR="00E8115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1</w:t>
      </w:r>
      <w:r w:rsidR="00CD349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3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="0049666C" w:rsidRPr="00523DD2" w14:paraId="1AF4633E" w14:textId="77777777" w:rsidTr="007D6D18">
        <w:tc>
          <w:tcPr>
            <w:tcW w:w="8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5C647" w14:textId="3DBD7C7C" w:rsidR="0049666C" w:rsidRPr="00523DD2" w:rsidRDefault="0049666C" w:rsidP="007D6D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RF</w:t>
            </w:r>
            <w:r w:rsidR="00E81157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1</w:t>
            </w:r>
            <w:r w:rsidR="00CD349B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3</w:t>
            </w:r>
          </w:p>
        </w:tc>
      </w:tr>
      <w:tr w:rsidR="0049666C" w:rsidRPr="00523DD2" w14:paraId="2E2CCF0E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00602" w14:textId="77777777" w:rsidR="0049666C" w:rsidRPr="00523DD2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35551" w14:textId="176CEEA5" w:rsidR="0049666C" w:rsidRPr="00523DD2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El programa</w:t>
            </w:r>
            <w:r w:rsidRPr="00523DD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debe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</w:t>
            </w:r>
            <w:r w:rsidR="0063435B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activar el botón que lleva a la pantalla de finalización</w:t>
            </w:r>
          </w:p>
        </w:tc>
      </w:tr>
      <w:tr w:rsidR="0049666C" w:rsidRPr="00523DD2" w14:paraId="0F3B19C5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022A2" w14:textId="77777777" w:rsidR="0049666C" w:rsidRPr="00523DD2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D4C75" w14:textId="4FE93523" w:rsidR="0049666C" w:rsidRPr="00523DD2" w:rsidRDefault="005E0261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Dato booleano</w:t>
            </w:r>
          </w:p>
        </w:tc>
      </w:tr>
      <w:tr w:rsidR="0049666C" w:rsidRPr="00523DD2" w14:paraId="20F2076D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585861" w14:textId="77777777" w:rsidR="0049666C" w:rsidRPr="00523DD2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37BD1" w14:textId="21D636E5" w:rsidR="0049666C" w:rsidRPr="00523DD2" w:rsidRDefault="005E0261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Retorna valor en true</w:t>
            </w:r>
          </w:p>
        </w:tc>
      </w:tr>
      <w:tr w:rsidR="0049666C" w:rsidRPr="00523DD2" w14:paraId="094CC42C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1395E0" w14:textId="77777777" w:rsidR="0049666C" w:rsidRPr="00523DD2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96B79" w14:textId="2ED4B22A" w:rsidR="0049666C" w:rsidRPr="00523DD2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E</w:t>
            </w:r>
            <w:r w:rsidR="005E0261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l programa debe haber cargado la pantalla de interacción, el usuario debe haber completado las cinco interacciones</w:t>
            </w:r>
          </w:p>
        </w:tc>
      </w:tr>
      <w:tr w:rsidR="0049666C" w:rsidRPr="00523DD2" w14:paraId="135B26E8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0E8A7E" w14:textId="77777777" w:rsidR="0049666C" w:rsidRPr="00523DD2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523DD2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E3E880" w14:textId="3627598A" w:rsidR="0049666C" w:rsidRPr="00523DD2" w:rsidRDefault="005E0261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</w:tbl>
    <w:p w14:paraId="2AF052CC" w14:textId="77777777" w:rsidR="0049666C" w:rsidRDefault="0049666C" w:rsidP="0049666C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14:paraId="60A51EA5" w14:textId="34087C6A" w:rsidR="0049666C" w:rsidRPr="00A17A44" w:rsidRDefault="0049666C" w:rsidP="004966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A17A4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RF1</w:t>
      </w:r>
      <w:r w:rsidR="00CD349B" w:rsidRPr="00A17A4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4</w:t>
      </w:r>
      <w:r w:rsidR="00E81157" w:rsidRPr="00A17A44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="0049666C" w:rsidRPr="00A17A44" w14:paraId="3822ABAC" w14:textId="77777777" w:rsidTr="007D6D18">
        <w:tc>
          <w:tcPr>
            <w:tcW w:w="8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5852C" w14:textId="568E9F35" w:rsidR="0049666C" w:rsidRPr="00A17A44" w:rsidRDefault="0049666C" w:rsidP="007D6D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17A44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RF1</w:t>
            </w:r>
            <w:r w:rsidR="00CD349B" w:rsidRPr="00A17A44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4</w:t>
            </w:r>
          </w:p>
        </w:tc>
      </w:tr>
      <w:tr w:rsidR="0049666C" w:rsidRPr="00A17A44" w14:paraId="13DC1312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0B24A" w14:textId="77777777" w:rsidR="0049666C" w:rsidRPr="00A17A44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17A44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47B53" w14:textId="74D52C3B" w:rsidR="0049666C" w:rsidRPr="00A17A44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A17A4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El programa</w:t>
            </w:r>
            <w:r w:rsidRPr="00A17A4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debe</w:t>
            </w:r>
            <w:r w:rsidR="006C2D17" w:rsidRPr="00A17A4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</w:t>
            </w:r>
            <w:r w:rsidR="0063435B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permitir hacer </w:t>
            </w:r>
            <w:proofErr w:type="spellStart"/>
            <w:proofErr w:type="gramStart"/>
            <w:r w:rsidR="0063435B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click</w:t>
            </w:r>
            <w:proofErr w:type="spellEnd"/>
            <w:proofErr w:type="gramEnd"/>
            <w:r w:rsidR="0063435B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en botón “seguir”</w:t>
            </w:r>
          </w:p>
        </w:tc>
      </w:tr>
      <w:tr w:rsidR="0049666C" w:rsidRPr="00A17A44" w14:paraId="1F5CF92B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44D03" w14:textId="77777777" w:rsidR="0049666C" w:rsidRPr="00A17A44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17A44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B641F" w14:textId="0D30CA4C" w:rsidR="0049666C" w:rsidRPr="00A17A44" w:rsidRDefault="005E0261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posX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posY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 xml:space="preserve"> del botón y del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mouse</w:t>
            </w:r>
            <w:proofErr w:type="gramEnd"/>
          </w:p>
        </w:tc>
      </w:tr>
      <w:tr w:rsidR="0049666C" w:rsidRPr="00A17A44" w14:paraId="280D3C01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CF9C7E" w14:textId="77777777" w:rsidR="0049666C" w:rsidRPr="00A17A44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17A44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B37E9D" w14:textId="051157E7" w:rsidR="0049666C" w:rsidRPr="00A17A44" w:rsidRDefault="00437F68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  <w:tr w:rsidR="0049666C" w:rsidRPr="00A17A44" w14:paraId="117E5729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C3CC94" w14:textId="77777777" w:rsidR="0049666C" w:rsidRPr="00A17A44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17A44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C17EA" w14:textId="17CC7905" w:rsidR="0049666C" w:rsidRPr="00A17A44" w:rsidRDefault="005E0261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programa debe haber cargado la pantalla de interacción, el usuario debe haber completado las cinco interacciones, las zonas sensibles deben estar definidas.</w:t>
            </w:r>
          </w:p>
        </w:tc>
      </w:tr>
      <w:tr w:rsidR="0049666C" w:rsidRPr="00523DD2" w14:paraId="0BED7FAE" w14:textId="77777777" w:rsidTr="007D6D1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269A1" w14:textId="77777777" w:rsidR="0049666C" w:rsidRPr="00523DD2" w:rsidRDefault="0049666C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A17A44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FB25FF" w14:textId="7D0B4DB3" w:rsidR="0049666C" w:rsidRPr="00523DD2" w:rsidRDefault="005E0261" w:rsidP="007D6D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El programa muestra la pantalla de finalización</w:t>
            </w:r>
          </w:p>
        </w:tc>
      </w:tr>
    </w:tbl>
    <w:p w14:paraId="573DD88B" w14:textId="63CD2B48" w:rsidR="0049666C" w:rsidRDefault="0049666C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14:paraId="5F88FA08" w14:textId="362C5A98" w:rsidR="00FA7141" w:rsidRPr="000237F8" w:rsidRDefault="00FA7141" w:rsidP="00FA714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0237F8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RF15:</w:t>
      </w:r>
    </w:p>
    <w:tbl>
      <w:tblPr>
        <w:tblW w:w="85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6976"/>
      </w:tblGrid>
      <w:tr w:rsidR="00FA7141" w:rsidRPr="000237F8" w14:paraId="2ED0CF8F" w14:textId="77777777" w:rsidTr="00134D93">
        <w:tc>
          <w:tcPr>
            <w:tcW w:w="8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ECE318" w14:textId="2C0350F4" w:rsidR="00FA7141" w:rsidRPr="000237F8" w:rsidRDefault="00FA7141" w:rsidP="00134D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237F8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RF15</w:t>
            </w:r>
          </w:p>
        </w:tc>
      </w:tr>
      <w:tr w:rsidR="00FA7141" w:rsidRPr="000237F8" w14:paraId="3325CD09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77180" w14:textId="77777777" w:rsidR="00FA7141" w:rsidRPr="000237F8" w:rsidRDefault="00FA7141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237F8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Descripción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9F917" w14:textId="02D08691" w:rsidR="00FA7141" w:rsidRPr="000237F8" w:rsidRDefault="00FA7141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237F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El programa</w:t>
            </w:r>
            <w:r w:rsidRPr="000237F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debe </w:t>
            </w:r>
            <w:r w:rsidR="0063435B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permitir cerrar el programa</w:t>
            </w:r>
          </w:p>
        </w:tc>
      </w:tr>
      <w:tr w:rsidR="00FA7141" w:rsidRPr="000237F8" w14:paraId="7228919C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79867" w14:textId="77777777" w:rsidR="00FA7141" w:rsidRPr="000237F8" w:rsidRDefault="00FA7141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237F8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Entradas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DE81DC" w14:textId="233FA63D" w:rsidR="00FA7141" w:rsidRPr="000237F8" w:rsidRDefault="00FA7141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FA7141" w:rsidRPr="000237F8" w14:paraId="0546FE68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712D2" w14:textId="77777777" w:rsidR="00FA7141" w:rsidRPr="000237F8" w:rsidRDefault="00FA7141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237F8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Salidas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9D397" w14:textId="42B3C93F" w:rsidR="00FA7141" w:rsidRPr="000237F8" w:rsidRDefault="000237F8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237F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Entero de puntaje</w:t>
            </w:r>
          </w:p>
        </w:tc>
      </w:tr>
      <w:tr w:rsidR="00FA7141" w:rsidRPr="000237F8" w14:paraId="0F326494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A9840" w14:textId="77777777" w:rsidR="00FA7141" w:rsidRPr="000237F8" w:rsidRDefault="00FA7141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237F8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Precondición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CF9921" w14:textId="7CF7F41F" w:rsidR="00FA7141" w:rsidRPr="000237F8" w:rsidRDefault="00FA7141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237F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Cómo precondición el </w:t>
            </w:r>
            <w:r w:rsidR="000237F8" w:rsidRPr="000237F8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tiempo debe haber iniciado a correr</w:t>
            </w:r>
          </w:p>
        </w:tc>
      </w:tr>
      <w:tr w:rsidR="00FA7141" w:rsidRPr="00523DD2" w14:paraId="617269E1" w14:textId="77777777" w:rsidTr="00134D9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493039" w14:textId="77777777" w:rsidR="00FA7141" w:rsidRPr="000237F8" w:rsidRDefault="00FA7141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0237F8">
              <w:rPr>
                <w:rFonts w:ascii="Times New Roman" w:eastAsia="Times New Roman" w:hAnsi="Times New Roman" w:cs="Times New Roman"/>
                <w:b/>
                <w:bCs/>
                <w:lang w:eastAsia="es-ES"/>
              </w:rPr>
              <w:t>Postcondición</w:t>
            </w:r>
          </w:p>
        </w:tc>
        <w:tc>
          <w:tcPr>
            <w:tcW w:w="7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BC5DC" w14:textId="50C03BC7" w:rsidR="00FA7141" w:rsidRPr="00523DD2" w:rsidRDefault="000237F8" w:rsidP="00134D9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237F8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--</w:t>
            </w:r>
          </w:p>
        </w:tc>
      </w:tr>
    </w:tbl>
    <w:p w14:paraId="510247CA" w14:textId="77777777" w:rsidR="00FA7141" w:rsidRDefault="00FA7141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14:paraId="766BF63A" w14:textId="77777777" w:rsidR="00FA7141" w:rsidRPr="00954ED8" w:rsidRDefault="00FA7141" w:rsidP="00BC23D5">
      <w:pPr>
        <w:tabs>
          <w:tab w:val="center" w:pos="4252"/>
          <w:tab w:val="left" w:pos="5320"/>
        </w:tabs>
        <w:rPr>
          <w:rFonts w:ascii="Times New Roman" w:hAnsi="Times New Roman" w:cs="Times New Roman"/>
          <w:b/>
          <w:bCs/>
        </w:rPr>
      </w:pPr>
    </w:p>
    <w:p w14:paraId="47C56C4F" w14:textId="77777777" w:rsidR="00BC23D5" w:rsidRDefault="00BC23D5" w:rsidP="00523DD2">
      <w:pPr>
        <w:tabs>
          <w:tab w:val="left" w:pos="3434"/>
        </w:tabs>
        <w:rPr>
          <w:rFonts w:ascii="Times New Roman" w:hAnsi="Times New Roman" w:cs="Times New Roman"/>
          <w:b/>
          <w:bCs/>
        </w:rPr>
      </w:pPr>
      <w:r w:rsidRPr="00954ED8">
        <w:rPr>
          <w:rFonts w:ascii="Times New Roman" w:hAnsi="Times New Roman" w:cs="Times New Roman"/>
          <w:b/>
          <w:bCs/>
        </w:rPr>
        <w:t>Requerimientos no funcionales</w:t>
      </w:r>
      <w:r w:rsidR="00523DD2">
        <w:rPr>
          <w:rFonts w:ascii="Times New Roman" w:hAnsi="Times New Roman" w:cs="Times New Roman"/>
          <w:b/>
          <w:bCs/>
        </w:rPr>
        <w:tab/>
      </w:r>
    </w:p>
    <w:p w14:paraId="2E2CBC79" w14:textId="0E3EAD7F" w:rsidR="00523DD2" w:rsidRDefault="00E73569" w:rsidP="00E73569">
      <w:pPr>
        <w:pStyle w:val="Prrafodelista"/>
        <w:numPr>
          <w:ilvl w:val="0"/>
          <w:numId w:val="3"/>
        </w:numPr>
        <w:tabs>
          <w:tab w:val="left" w:pos="3434"/>
        </w:tabs>
        <w:rPr>
          <w:rFonts w:ascii="Times New Roman" w:hAnsi="Times New Roman" w:cs="Times New Roman"/>
        </w:rPr>
      </w:pPr>
      <w:r w:rsidRPr="00E73569">
        <w:rPr>
          <w:rFonts w:ascii="Times New Roman" w:hAnsi="Times New Roman" w:cs="Times New Roman"/>
        </w:rPr>
        <w:t>El código debe funcionar en el lenguaje de programación Java</w:t>
      </w:r>
    </w:p>
    <w:p w14:paraId="15928DA6" w14:textId="5C3BA8A0" w:rsidR="00EC64CF" w:rsidRDefault="00EC64CF" w:rsidP="00E73569">
      <w:pPr>
        <w:pStyle w:val="Prrafodelista"/>
        <w:numPr>
          <w:ilvl w:val="0"/>
          <w:numId w:val="3"/>
        </w:numPr>
        <w:tabs>
          <w:tab w:val="left" w:pos="343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Debe implementarse los paquetes de MVC</w:t>
      </w:r>
    </w:p>
    <w:p w14:paraId="77C0F8F5" w14:textId="3E465DD0" w:rsidR="00EC64CF" w:rsidRDefault="00EC64CF" w:rsidP="00E73569">
      <w:pPr>
        <w:pStyle w:val="Prrafodelista"/>
        <w:numPr>
          <w:ilvl w:val="0"/>
          <w:numId w:val="3"/>
        </w:numPr>
        <w:tabs>
          <w:tab w:val="left" w:pos="343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Debe hacer uso de arreglos y/o listas</w:t>
      </w:r>
    </w:p>
    <w:p w14:paraId="2C89C20A" w14:textId="48500A69" w:rsidR="00EC64CF" w:rsidRDefault="00EC64CF" w:rsidP="00E73569">
      <w:pPr>
        <w:pStyle w:val="Prrafodelista"/>
        <w:numPr>
          <w:ilvl w:val="0"/>
          <w:numId w:val="3"/>
        </w:numPr>
        <w:tabs>
          <w:tab w:val="left" w:pos="343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Debe implementar herencia</w:t>
      </w:r>
    </w:p>
    <w:p w14:paraId="72006B27" w14:textId="24716260" w:rsidR="00EC64CF" w:rsidRDefault="00EC64CF" w:rsidP="00EC64CF">
      <w:pPr>
        <w:pStyle w:val="Prrafodelista"/>
        <w:numPr>
          <w:ilvl w:val="0"/>
          <w:numId w:val="3"/>
        </w:numPr>
        <w:tabs>
          <w:tab w:val="left" w:pos="343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Debe implementar </w:t>
      </w:r>
      <w:r w:rsidRPr="00EC64CF">
        <w:rPr>
          <w:rFonts w:ascii="Times New Roman" w:hAnsi="Times New Roman" w:cs="Times New Roman"/>
        </w:rPr>
        <w:t xml:space="preserve">distintos métodos utilizando el API de </w:t>
      </w:r>
      <w:proofErr w:type="spellStart"/>
      <w:r w:rsidRPr="00EC64CF">
        <w:rPr>
          <w:rFonts w:ascii="Times New Roman" w:hAnsi="Times New Roman" w:cs="Times New Roman"/>
        </w:rPr>
        <w:t>Strings</w:t>
      </w:r>
      <w:proofErr w:type="spellEnd"/>
      <w:r w:rsidRPr="00EC64CF">
        <w:rPr>
          <w:rFonts w:ascii="Times New Roman" w:hAnsi="Times New Roman" w:cs="Times New Roman"/>
        </w:rPr>
        <w:t xml:space="preserve"> </w:t>
      </w:r>
    </w:p>
    <w:p w14:paraId="2CD7D06C" w14:textId="7D47019C" w:rsidR="00EC64CF" w:rsidRPr="00EC64CF" w:rsidRDefault="00EC64CF" w:rsidP="00EC64CF">
      <w:pPr>
        <w:pStyle w:val="Prrafodelista"/>
        <w:numPr>
          <w:ilvl w:val="0"/>
          <w:numId w:val="3"/>
        </w:numPr>
        <w:tabs>
          <w:tab w:val="left" w:pos="343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Debe editarse el texto original para guardarse en un nuevo archivo las palabras con las que el usuario interactúa.</w:t>
      </w:r>
    </w:p>
    <w:p w14:paraId="3B7CBB5A" w14:textId="7E6C8684" w:rsidR="00E73569" w:rsidRDefault="00E73569" w:rsidP="00E73569">
      <w:pPr>
        <w:pStyle w:val="Prrafodelista"/>
        <w:numPr>
          <w:ilvl w:val="0"/>
          <w:numId w:val="3"/>
        </w:numPr>
        <w:tabs>
          <w:tab w:val="left" w:pos="343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Debe contar con</w:t>
      </w:r>
      <w:r w:rsidR="008C2A66">
        <w:rPr>
          <w:rFonts w:ascii="Times New Roman" w:hAnsi="Times New Roman" w:cs="Times New Roman"/>
        </w:rPr>
        <w:t xml:space="preserve"> coherencia</w:t>
      </w:r>
      <w:r w:rsidR="007C377C">
        <w:rPr>
          <w:rFonts w:ascii="Times New Roman" w:hAnsi="Times New Roman" w:cs="Times New Roman"/>
        </w:rPr>
        <w:t xml:space="preserve"> y alta calidad</w:t>
      </w:r>
      <w:r w:rsidR="008C2A66">
        <w:rPr>
          <w:rFonts w:ascii="Times New Roman" w:hAnsi="Times New Roman" w:cs="Times New Roman"/>
        </w:rPr>
        <w:t xml:space="preserve"> gráfica</w:t>
      </w:r>
    </w:p>
    <w:p w14:paraId="70A42FF0" w14:textId="2917A069" w:rsidR="008C2A66" w:rsidRDefault="008C2A66" w:rsidP="00E73569">
      <w:pPr>
        <w:pStyle w:val="Prrafodelista"/>
        <w:numPr>
          <w:ilvl w:val="0"/>
          <w:numId w:val="3"/>
        </w:numPr>
        <w:tabs>
          <w:tab w:val="left" w:pos="3434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Debe ser fácil de usar por el usuario</w:t>
      </w:r>
      <w:r w:rsidR="00F87447">
        <w:rPr>
          <w:rFonts w:ascii="Times New Roman" w:hAnsi="Times New Roman" w:cs="Times New Roman"/>
        </w:rPr>
        <w:t>, incluir componentes que indiquen al usuario cuando un</w:t>
      </w:r>
      <w:r w:rsidR="007F2863">
        <w:rPr>
          <w:rFonts w:ascii="Times New Roman" w:hAnsi="Times New Roman" w:cs="Times New Roman"/>
        </w:rPr>
        <w:t xml:space="preserve"> elemento</w:t>
      </w:r>
      <w:r w:rsidR="00F87447">
        <w:rPr>
          <w:rFonts w:ascii="Times New Roman" w:hAnsi="Times New Roman" w:cs="Times New Roman"/>
        </w:rPr>
        <w:t xml:space="preserve"> es “</w:t>
      </w:r>
      <w:proofErr w:type="spellStart"/>
      <w:r w:rsidR="00F87447">
        <w:rPr>
          <w:rFonts w:ascii="Times New Roman" w:hAnsi="Times New Roman" w:cs="Times New Roman"/>
        </w:rPr>
        <w:t>clickeable</w:t>
      </w:r>
      <w:proofErr w:type="spellEnd"/>
      <w:r w:rsidR="00F87447">
        <w:rPr>
          <w:rFonts w:ascii="Times New Roman" w:hAnsi="Times New Roman" w:cs="Times New Roman"/>
        </w:rPr>
        <w:t>”</w:t>
      </w:r>
      <w:r w:rsidR="00DA20B2">
        <w:rPr>
          <w:rFonts w:ascii="Times New Roman" w:hAnsi="Times New Roman" w:cs="Times New Roman"/>
        </w:rPr>
        <w:t xml:space="preserve"> por ejemplo.</w:t>
      </w:r>
    </w:p>
    <w:p w14:paraId="0A71935F" w14:textId="1698AC56" w:rsidR="006A0FFD" w:rsidRPr="006A0FFD" w:rsidRDefault="006A0FFD" w:rsidP="006A0FFD">
      <w:pPr>
        <w:tabs>
          <w:tab w:val="left" w:pos="3434"/>
        </w:tabs>
        <w:rPr>
          <w:rFonts w:ascii="Times New Roman" w:hAnsi="Times New Roman" w:cs="Times New Roman"/>
          <w:b/>
          <w:bCs/>
        </w:rPr>
      </w:pPr>
      <w:proofErr w:type="gramStart"/>
      <w:r w:rsidRPr="006A0FFD">
        <w:rPr>
          <w:rFonts w:ascii="Times New Roman" w:hAnsi="Times New Roman" w:cs="Times New Roman"/>
          <w:b/>
          <w:bCs/>
        </w:rPr>
        <w:t>Link</w:t>
      </w:r>
      <w:proofErr w:type="gramEnd"/>
      <w:r w:rsidRPr="006A0FF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A0FFD">
        <w:rPr>
          <w:rFonts w:ascii="Times New Roman" w:hAnsi="Times New Roman" w:cs="Times New Roman"/>
          <w:b/>
          <w:bCs/>
        </w:rPr>
        <w:t>Behance</w:t>
      </w:r>
      <w:proofErr w:type="spellEnd"/>
      <w:r w:rsidRPr="006A0FFD">
        <w:rPr>
          <w:rFonts w:ascii="Times New Roman" w:hAnsi="Times New Roman" w:cs="Times New Roman"/>
          <w:b/>
          <w:bCs/>
        </w:rPr>
        <w:t>:</w:t>
      </w:r>
      <w:r w:rsidR="00F81783">
        <w:rPr>
          <w:rFonts w:ascii="Times New Roman" w:hAnsi="Times New Roman" w:cs="Times New Roman"/>
          <w:b/>
          <w:bCs/>
        </w:rPr>
        <w:t xml:space="preserve"> </w:t>
      </w:r>
      <w:hyperlink r:id="rId7" w:history="1">
        <w:r w:rsidR="00AD05A8" w:rsidRPr="00AA19DC">
          <w:rPr>
            <w:rStyle w:val="Hipervnculo"/>
            <w:rFonts w:ascii="Times New Roman" w:hAnsi="Times New Roman" w:cs="Times New Roman"/>
          </w:rPr>
          <w:t>https://www.behance.net/gallery/116387921/Interactive-Story</w:t>
        </w:r>
      </w:hyperlink>
      <w:r w:rsidR="00AD05A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6DC44818" w14:textId="77777777" w:rsidR="00CA6990" w:rsidRDefault="007D73A0" w:rsidP="007D73A0">
      <w:pPr>
        <w:tabs>
          <w:tab w:val="left" w:pos="3434"/>
        </w:tabs>
        <w:rPr>
          <w:rStyle w:val="Hipervnculo"/>
          <w:rFonts w:ascii="Times New Roman" w:hAnsi="Times New Roman" w:cs="Times New Roman"/>
        </w:rPr>
      </w:pPr>
      <w:r w:rsidRPr="007D73A0">
        <w:rPr>
          <w:rFonts w:ascii="Times New Roman" w:hAnsi="Times New Roman" w:cs="Times New Roman"/>
          <w:b/>
          <w:bCs/>
        </w:rPr>
        <w:t>Diagrama UML</w:t>
      </w:r>
      <w:r>
        <w:rPr>
          <w:rFonts w:ascii="Times New Roman" w:hAnsi="Times New Roman" w:cs="Times New Roman"/>
          <w:b/>
          <w:bCs/>
        </w:rPr>
        <w:t>:</w:t>
      </w:r>
      <w:r w:rsidR="00AD05A8">
        <w:rPr>
          <w:rFonts w:ascii="Times New Roman" w:hAnsi="Times New Roman" w:cs="Times New Roman"/>
          <w:b/>
          <w:bCs/>
        </w:rPr>
        <w:t xml:space="preserve"> </w:t>
      </w:r>
      <w:hyperlink r:id="rId8" w:history="1">
        <w:r w:rsidR="00AD05A8" w:rsidRPr="00AA19DC">
          <w:rPr>
            <w:rStyle w:val="Hipervnculo"/>
            <w:rFonts w:ascii="Times New Roman" w:hAnsi="Times New Roman" w:cs="Times New Roman"/>
          </w:rPr>
          <w:t>https://drive.google.com/file/d/1ng-XSPaAdGqCS0u0nIg0aP8WlD-GTCKL/view?usp=sharing</w:t>
        </w:r>
      </w:hyperlink>
    </w:p>
    <w:p w14:paraId="4440540E" w14:textId="57908060" w:rsidR="007D73A0" w:rsidRPr="00CA6990" w:rsidRDefault="00CA6990" w:rsidP="007D73A0">
      <w:pPr>
        <w:tabs>
          <w:tab w:val="left" w:pos="3434"/>
        </w:tabs>
        <w:rPr>
          <w:rFonts w:ascii="Times New Roman" w:hAnsi="Times New Roman" w:cs="Times New Roman"/>
        </w:rPr>
      </w:pPr>
      <w:proofErr w:type="gramStart"/>
      <w:r w:rsidRPr="006A0FFD">
        <w:rPr>
          <w:rFonts w:ascii="Times New Roman" w:hAnsi="Times New Roman" w:cs="Times New Roman"/>
          <w:b/>
          <w:bCs/>
        </w:rPr>
        <w:t>Link</w:t>
      </w:r>
      <w:proofErr w:type="gramEnd"/>
      <w:r w:rsidRPr="006A0FFD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prototipo</w:t>
      </w:r>
      <w:r w:rsidRPr="006A0FFD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hyperlink r:id="rId9" w:history="1">
        <w:r w:rsidRPr="00CA6990">
          <w:rPr>
            <w:rStyle w:val="Hipervnculo"/>
            <w:rFonts w:ascii="Times New Roman" w:hAnsi="Times New Roman" w:cs="Times New Roman"/>
          </w:rPr>
          <w:t>https://www.figma.com/proto/EiEKvMyV1yRUcNvv7DFmjG/Interactive-Story?node-id=4%3A4&amp;scaling=min-zoom&amp;page-id=0%3A1</w:t>
        </w:r>
      </w:hyperlink>
      <w:r>
        <w:rPr>
          <w:rFonts w:ascii="Times New Roman" w:hAnsi="Times New Roman" w:cs="Times New Roman"/>
          <w:b/>
          <w:bCs/>
        </w:rPr>
        <w:tab/>
      </w:r>
      <w:r w:rsidR="00AD05A8" w:rsidRPr="00CA6990">
        <w:rPr>
          <w:rFonts w:ascii="Times New Roman" w:hAnsi="Times New Roman" w:cs="Times New Roman"/>
        </w:rPr>
        <w:tab/>
      </w:r>
    </w:p>
    <w:p w14:paraId="2FBDC383" w14:textId="62D4C6B5" w:rsidR="007D73A0" w:rsidRPr="007D73A0" w:rsidRDefault="007D73A0" w:rsidP="007D73A0">
      <w:pPr>
        <w:tabs>
          <w:tab w:val="left" w:pos="3434"/>
        </w:tabs>
        <w:rPr>
          <w:rFonts w:ascii="Times New Roman" w:hAnsi="Times New Roman" w:cs="Times New Roman"/>
          <w:b/>
          <w:bCs/>
        </w:rPr>
      </w:pPr>
    </w:p>
    <w:sectPr w:rsidR="007D73A0" w:rsidRPr="007D73A0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F61D63" w14:textId="77777777" w:rsidR="00486D68" w:rsidRDefault="00486D68" w:rsidP="00BC23D5">
      <w:pPr>
        <w:spacing w:after="0" w:line="240" w:lineRule="auto"/>
      </w:pPr>
      <w:r>
        <w:separator/>
      </w:r>
    </w:p>
  </w:endnote>
  <w:endnote w:type="continuationSeparator" w:id="0">
    <w:p w14:paraId="66425D66" w14:textId="77777777" w:rsidR="00486D68" w:rsidRDefault="00486D68" w:rsidP="00BC2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D2DB3B" w14:textId="77777777" w:rsidR="00486D68" w:rsidRDefault="00486D68" w:rsidP="00BC23D5">
      <w:pPr>
        <w:spacing w:after="0" w:line="240" w:lineRule="auto"/>
      </w:pPr>
      <w:r>
        <w:separator/>
      </w:r>
    </w:p>
  </w:footnote>
  <w:footnote w:type="continuationSeparator" w:id="0">
    <w:p w14:paraId="769DB69A" w14:textId="77777777" w:rsidR="00486D68" w:rsidRDefault="00486D68" w:rsidP="00BC23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2B139E" w14:textId="3E96573A" w:rsidR="00BC23D5" w:rsidRPr="00BC23D5" w:rsidRDefault="00BC23D5">
    <w:pPr>
      <w:pStyle w:val="Encabezado"/>
      <w:rPr>
        <w:rFonts w:ascii="Times New Roman" w:hAnsi="Times New Roman" w:cs="Times New Roman"/>
      </w:rPr>
    </w:pPr>
    <w:r w:rsidRPr="00BC23D5">
      <w:rPr>
        <w:rFonts w:ascii="Times New Roman" w:hAnsi="Times New Roman" w:cs="Times New Roman"/>
      </w:rPr>
      <w:t>Erika Papamija A00361949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951C1"/>
    <w:multiLevelType w:val="hybridMultilevel"/>
    <w:tmpl w:val="521C68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A0AE4"/>
    <w:multiLevelType w:val="hybridMultilevel"/>
    <w:tmpl w:val="DD9E75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541D0"/>
    <w:multiLevelType w:val="hybridMultilevel"/>
    <w:tmpl w:val="FB8AA8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72B77"/>
    <w:multiLevelType w:val="hybridMultilevel"/>
    <w:tmpl w:val="38A6C8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Erika Jhaqueline Papamija Hoyos">
    <w15:presenceInfo w15:providerId="None" w15:userId="Erika Jhaqueline Papamija Hoyo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D5"/>
    <w:rsid w:val="000237F8"/>
    <w:rsid w:val="00061D09"/>
    <w:rsid w:val="000A2839"/>
    <w:rsid w:val="000B22A0"/>
    <w:rsid w:val="000E1AE8"/>
    <w:rsid w:val="00120CAB"/>
    <w:rsid w:val="00163AA9"/>
    <w:rsid w:val="0016488F"/>
    <w:rsid w:val="001D3793"/>
    <w:rsid w:val="002F2D9A"/>
    <w:rsid w:val="002F4179"/>
    <w:rsid w:val="0034178F"/>
    <w:rsid w:val="0036679C"/>
    <w:rsid w:val="003A1D46"/>
    <w:rsid w:val="003B2126"/>
    <w:rsid w:val="003D22A4"/>
    <w:rsid w:val="003F4C0B"/>
    <w:rsid w:val="003F550E"/>
    <w:rsid w:val="00417B98"/>
    <w:rsid w:val="00437F68"/>
    <w:rsid w:val="00486D68"/>
    <w:rsid w:val="0049666C"/>
    <w:rsid w:val="004C3413"/>
    <w:rsid w:val="004F0514"/>
    <w:rsid w:val="004F7B8A"/>
    <w:rsid w:val="00504107"/>
    <w:rsid w:val="00523DD2"/>
    <w:rsid w:val="00593FE4"/>
    <w:rsid w:val="005E0261"/>
    <w:rsid w:val="00614326"/>
    <w:rsid w:val="0063435B"/>
    <w:rsid w:val="00654AB5"/>
    <w:rsid w:val="006705A1"/>
    <w:rsid w:val="006A0FFD"/>
    <w:rsid w:val="006B7745"/>
    <w:rsid w:val="006C2D17"/>
    <w:rsid w:val="006F0E47"/>
    <w:rsid w:val="00717D2A"/>
    <w:rsid w:val="00724663"/>
    <w:rsid w:val="00753E03"/>
    <w:rsid w:val="00756E2B"/>
    <w:rsid w:val="007A2530"/>
    <w:rsid w:val="007B6BB3"/>
    <w:rsid w:val="007C377C"/>
    <w:rsid w:val="007D242D"/>
    <w:rsid w:val="007D73A0"/>
    <w:rsid w:val="007E5CB5"/>
    <w:rsid w:val="007F2863"/>
    <w:rsid w:val="008267E4"/>
    <w:rsid w:val="00891BDC"/>
    <w:rsid w:val="008A15B0"/>
    <w:rsid w:val="008C2A66"/>
    <w:rsid w:val="008E3E52"/>
    <w:rsid w:val="008F4137"/>
    <w:rsid w:val="00954ED8"/>
    <w:rsid w:val="009706EC"/>
    <w:rsid w:val="009B32E3"/>
    <w:rsid w:val="00A15F4F"/>
    <w:rsid w:val="00A17A44"/>
    <w:rsid w:val="00A22082"/>
    <w:rsid w:val="00A759EF"/>
    <w:rsid w:val="00AA55A8"/>
    <w:rsid w:val="00AA6ABD"/>
    <w:rsid w:val="00AD05A8"/>
    <w:rsid w:val="00AD1A8F"/>
    <w:rsid w:val="00AD4AE3"/>
    <w:rsid w:val="00AF2501"/>
    <w:rsid w:val="00AF6E54"/>
    <w:rsid w:val="00B74DA4"/>
    <w:rsid w:val="00B81917"/>
    <w:rsid w:val="00BA48E2"/>
    <w:rsid w:val="00BB60DD"/>
    <w:rsid w:val="00BC23D5"/>
    <w:rsid w:val="00C44ECC"/>
    <w:rsid w:val="00CA6990"/>
    <w:rsid w:val="00CC28C3"/>
    <w:rsid w:val="00CD349B"/>
    <w:rsid w:val="00D10A82"/>
    <w:rsid w:val="00D602C9"/>
    <w:rsid w:val="00DA20B2"/>
    <w:rsid w:val="00DB3D01"/>
    <w:rsid w:val="00DE5FFA"/>
    <w:rsid w:val="00DF7A9A"/>
    <w:rsid w:val="00E65337"/>
    <w:rsid w:val="00E73569"/>
    <w:rsid w:val="00E81157"/>
    <w:rsid w:val="00EB4427"/>
    <w:rsid w:val="00EC64CF"/>
    <w:rsid w:val="00EF49C4"/>
    <w:rsid w:val="00F06DC7"/>
    <w:rsid w:val="00F071C7"/>
    <w:rsid w:val="00F34CB0"/>
    <w:rsid w:val="00F81783"/>
    <w:rsid w:val="00F87447"/>
    <w:rsid w:val="00FA7141"/>
    <w:rsid w:val="00FF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A5D42"/>
  <w15:chartTrackingRefBased/>
  <w15:docId w15:val="{4EF02A6E-CD62-420B-A79E-DC6E46ABB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23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23D5"/>
  </w:style>
  <w:style w:type="paragraph" w:styleId="Piedepgina">
    <w:name w:val="footer"/>
    <w:basedOn w:val="Normal"/>
    <w:link w:val="PiedepginaCar"/>
    <w:uiPriority w:val="99"/>
    <w:unhideWhenUsed/>
    <w:rsid w:val="00BC23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23D5"/>
  </w:style>
  <w:style w:type="paragraph" w:styleId="NormalWeb">
    <w:name w:val="Normal (Web)"/>
    <w:basedOn w:val="Normal"/>
    <w:uiPriority w:val="99"/>
    <w:semiHidden/>
    <w:unhideWhenUsed/>
    <w:rsid w:val="00523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523DD2"/>
    <w:pPr>
      <w:ind w:left="720"/>
      <w:contextualSpacing/>
    </w:pPr>
  </w:style>
  <w:style w:type="paragraph" w:styleId="Ttulo">
    <w:name w:val="Title"/>
    <w:aliases w:val="Merriweather"/>
    <w:basedOn w:val="Normal"/>
    <w:next w:val="Normal"/>
    <w:link w:val="TtuloCar"/>
    <w:autoRedefine/>
    <w:uiPriority w:val="10"/>
    <w:qFormat/>
    <w:rsid w:val="00D10A82"/>
    <w:pPr>
      <w:spacing w:after="0" w:line="240" w:lineRule="auto"/>
      <w:contextualSpacing/>
    </w:pPr>
    <w:rPr>
      <w:rFonts w:ascii="Merriweather" w:eastAsiaTheme="majorEastAsia" w:hAnsi="Merriweather" w:cstheme="majorBidi"/>
      <w:b/>
      <w:color w:val="000000" w:themeColor="text1"/>
      <w:spacing w:val="-10"/>
      <w:kern w:val="28"/>
      <w:sz w:val="20"/>
      <w:szCs w:val="56"/>
      <w:lang w:val="es-CO"/>
    </w:rPr>
  </w:style>
  <w:style w:type="character" w:customStyle="1" w:styleId="TtuloCar">
    <w:name w:val="Título Car"/>
    <w:aliases w:val="Merriweather Car"/>
    <w:basedOn w:val="Fuentedeprrafopredeter"/>
    <w:link w:val="Ttulo"/>
    <w:uiPriority w:val="10"/>
    <w:rsid w:val="00D10A82"/>
    <w:rPr>
      <w:rFonts w:ascii="Merriweather" w:eastAsiaTheme="majorEastAsia" w:hAnsi="Merriweather" w:cstheme="majorBidi"/>
      <w:b/>
      <w:color w:val="000000" w:themeColor="text1"/>
      <w:spacing w:val="-10"/>
      <w:kern w:val="28"/>
      <w:sz w:val="20"/>
      <w:szCs w:val="56"/>
      <w:lang w:val="es-CO"/>
    </w:rPr>
  </w:style>
  <w:style w:type="character" w:styleId="Hipervnculo">
    <w:name w:val="Hyperlink"/>
    <w:basedOn w:val="Fuentedeprrafopredeter"/>
    <w:uiPriority w:val="99"/>
    <w:unhideWhenUsed/>
    <w:rsid w:val="006A0FF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A0FFD"/>
    <w:rPr>
      <w:color w:val="605E5C"/>
      <w:shd w:val="clear" w:color="auto" w:fill="E1DFDD"/>
    </w:rPr>
  </w:style>
  <w:style w:type="paragraph" w:customStyle="1" w:styleId="Default">
    <w:name w:val="Default"/>
    <w:rsid w:val="00EB442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39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721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ng-XSPaAdGqCS0u0nIg0aP8WlD-GTCKL/view?usp=shar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ehance.net/gallery/116387921/Interactive-Story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figma.com/proto/EiEKvMyV1yRUcNvv7DFmjG/Interactive-Story?node-id=4%3A4&amp;scaling=min-zoom&amp;page-id=0%3A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5</Pages>
  <Words>1027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Jhaqueline Papamija Hoyos</dc:creator>
  <cp:keywords/>
  <dc:description/>
  <cp:lastModifiedBy>Erika Jhaqueline Papamija Hoyos</cp:lastModifiedBy>
  <cp:revision>71</cp:revision>
  <dcterms:created xsi:type="dcterms:W3CDTF">2021-02-23T23:52:00Z</dcterms:created>
  <dcterms:modified xsi:type="dcterms:W3CDTF">2021-03-29T04:02:00Z</dcterms:modified>
</cp:coreProperties>
</file>